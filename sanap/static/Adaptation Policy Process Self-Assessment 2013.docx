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52C" w:rsidRPr="009E108A" w:rsidRDefault="00B7052C" w:rsidP="008F605F">
      <w:pPr>
        <w:pStyle w:val="Heading2"/>
        <w:numPr>
          <w:ilvl w:val="0"/>
          <w:numId w:val="0"/>
        </w:numPr>
        <w:rPr>
          <w:rFonts w:ascii="Arial" w:hAnsi="Arial"/>
          <w:i w:val="0"/>
          <w:color w:val="4F81BD" w:themeColor="accent1"/>
          <w:sz w:val="24"/>
          <w:szCs w:val="24"/>
          <w:lang w:val="en-GB"/>
        </w:rPr>
      </w:pPr>
      <w:r w:rsidRPr="009E108A">
        <w:rPr>
          <w:rFonts w:ascii="Arial" w:hAnsi="Arial"/>
          <w:i w:val="0"/>
          <w:color w:val="4F81BD" w:themeColor="accent1"/>
          <w:sz w:val="24"/>
          <w:szCs w:val="24"/>
          <w:lang w:val="en-GB"/>
        </w:rPr>
        <w:t xml:space="preserve">Self-assessment </w:t>
      </w:r>
      <w:r w:rsidR="002C1EDC">
        <w:rPr>
          <w:rFonts w:ascii="Arial" w:hAnsi="Arial"/>
          <w:i w:val="0"/>
          <w:color w:val="4F81BD" w:themeColor="accent1"/>
          <w:sz w:val="24"/>
          <w:szCs w:val="24"/>
          <w:lang w:val="en-GB"/>
        </w:rPr>
        <w:t xml:space="preserve">of </w:t>
      </w:r>
      <w:r w:rsidR="00146A07">
        <w:rPr>
          <w:rFonts w:ascii="Arial" w:hAnsi="Arial"/>
          <w:i w:val="0"/>
          <w:color w:val="4F81BD" w:themeColor="accent1"/>
          <w:sz w:val="24"/>
          <w:szCs w:val="24"/>
          <w:lang w:val="en-GB"/>
        </w:rPr>
        <w:t xml:space="preserve">the </w:t>
      </w:r>
      <w:r w:rsidRPr="009E108A">
        <w:rPr>
          <w:rFonts w:ascii="Arial" w:hAnsi="Arial"/>
          <w:i w:val="0"/>
          <w:color w:val="4F81BD" w:themeColor="accent1"/>
          <w:sz w:val="24"/>
          <w:szCs w:val="24"/>
          <w:lang w:val="en-GB"/>
        </w:rPr>
        <w:t xml:space="preserve">adaptation policy process in EEA member countries: </w:t>
      </w:r>
    </w:p>
    <w:p w:rsidR="00B7052C" w:rsidRPr="00EC4FAD" w:rsidRDefault="00B7052C" w:rsidP="00B7052C">
      <w:pPr>
        <w:jc w:val="both"/>
        <w:rPr>
          <w:rFonts w:ascii="Arial" w:hAnsi="Arial" w:cs="Arial"/>
          <w:b/>
          <w:bCs/>
          <w:sz w:val="8"/>
          <w:szCs w:val="8"/>
          <w:lang w:val="en-GB"/>
        </w:rPr>
      </w:pPr>
    </w:p>
    <w:p w:rsidR="00B7052C" w:rsidRPr="00F7399E" w:rsidRDefault="00B7052C" w:rsidP="00B7052C">
      <w:pPr>
        <w:jc w:val="both"/>
        <w:rPr>
          <w:rFonts w:ascii="Arial" w:hAnsi="Arial" w:cs="Arial"/>
          <w:bCs/>
          <w:color w:val="4F81BD"/>
          <w:sz w:val="20"/>
          <w:szCs w:val="20"/>
          <w:lang w:val="en-GB"/>
        </w:rPr>
      </w:pPr>
      <w:r w:rsidRPr="00F7399E">
        <w:rPr>
          <w:rFonts w:ascii="Arial" w:hAnsi="Arial" w:cs="Arial"/>
          <w:bCs/>
          <w:color w:val="4F81BD"/>
          <w:sz w:val="20"/>
          <w:szCs w:val="20"/>
          <w:lang w:val="en-GB"/>
        </w:rPr>
        <w:t>Name of lead organisation responsible for the reply</w:t>
      </w:r>
      <w:r>
        <w:rPr>
          <w:rFonts w:ascii="Arial" w:hAnsi="Arial" w:cs="Arial"/>
          <w:bCs/>
          <w:color w:val="4F81BD"/>
          <w:sz w:val="20"/>
          <w:szCs w:val="20"/>
          <w:lang w:val="en-GB"/>
        </w:rPr>
        <w:t xml:space="preserve"> (including contact details)</w:t>
      </w:r>
      <w:r w:rsidRPr="00F7399E">
        <w:rPr>
          <w:rFonts w:ascii="Arial" w:hAnsi="Arial" w:cs="Arial"/>
          <w:bCs/>
          <w:color w:val="4F81BD"/>
          <w:sz w:val="20"/>
          <w:szCs w:val="20"/>
          <w:lang w:val="en-GB"/>
        </w:rPr>
        <w:t xml:space="preserve">: </w:t>
      </w:r>
    </w:p>
    <w:p w:rsidR="00B7052C" w:rsidRPr="00F7399E" w:rsidRDefault="00B7052C" w:rsidP="00B7052C">
      <w:pPr>
        <w:jc w:val="both"/>
        <w:rPr>
          <w:rFonts w:ascii="Arial" w:hAnsi="Arial" w:cs="Arial"/>
          <w:bCs/>
          <w:color w:val="4F81BD"/>
          <w:sz w:val="4"/>
          <w:szCs w:val="4"/>
          <w:lang w:val="en-GB"/>
        </w:rPr>
      </w:pPr>
    </w:p>
    <w:p w:rsidR="00B7052C" w:rsidRDefault="00B7052C" w:rsidP="00B7052C">
      <w:pPr>
        <w:jc w:val="both"/>
        <w:rPr>
          <w:rFonts w:ascii="Arial" w:hAnsi="Arial" w:cs="Arial"/>
          <w:bCs/>
          <w:color w:val="4F81BD"/>
          <w:sz w:val="20"/>
          <w:szCs w:val="20"/>
          <w:lang w:val="en-GB"/>
        </w:rPr>
      </w:pPr>
      <w:r w:rsidRPr="00F7399E">
        <w:rPr>
          <w:rFonts w:ascii="Arial" w:hAnsi="Arial" w:cs="Arial"/>
          <w:bCs/>
          <w:color w:val="4F81BD"/>
          <w:sz w:val="20"/>
          <w:szCs w:val="20"/>
          <w:lang w:val="en-GB"/>
        </w:rPr>
        <w:t>--------------------------------------------------------------------</w:t>
      </w:r>
      <w:r>
        <w:rPr>
          <w:rFonts w:ascii="Arial" w:hAnsi="Arial" w:cs="Arial"/>
          <w:bCs/>
          <w:color w:val="4F81BD"/>
          <w:sz w:val="20"/>
          <w:szCs w:val="20"/>
          <w:lang w:val="en-GB"/>
        </w:rPr>
        <w:t>----------------------------------</w:t>
      </w:r>
      <w:r w:rsidRPr="00F7399E">
        <w:rPr>
          <w:rFonts w:ascii="Arial" w:hAnsi="Arial" w:cs="Arial"/>
          <w:bCs/>
          <w:color w:val="4F81BD"/>
          <w:sz w:val="20"/>
          <w:szCs w:val="20"/>
          <w:lang w:val="en-GB"/>
        </w:rPr>
        <w:t>-</w:t>
      </w:r>
    </w:p>
    <w:p w:rsidR="00F55182" w:rsidRDefault="00F55182" w:rsidP="00B7052C">
      <w:pPr>
        <w:jc w:val="both"/>
        <w:rPr>
          <w:rFonts w:ascii="Arial" w:hAnsi="Arial" w:cs="Arial"/>
          <w:bCs/>
          <w:color w:val="4F81BD"/>
          <w:sz w:val="20"/>
          <w:szCs w:val="20"/>
          <w:lang w:val="en-GB"/>
        </w:rPr>
      </w:pPr>
      <w:r>
        <w:rPr>
          <w:rFonts w:ascii="Arial" w:hAnsi="Arial" w:cs="Arial"/>
          <w:bCs/>
          <w:color w:val="4F81BD"/>
          <w:sz w:val="20"/>
          <w:szCs w:val="20"/>
          <w:lang w:val="en-GB"/>
        </w:rPr>
        <w:t xml:space="preserve">We encourage involving </w:t>
      </w:r>
      <w:r w:rsidR="00322B6B">
        <w:rPr>
          <w:rFonts w:ascii="Arial" w:hAnsi="Arial" w:cs="Arial"/>
          <w:bCs/>
          <w:color w:val="4F81BD"/>
          <w:sz w:val="20"/>
          <w:szCs w:val="20"/>
          <w:lang w:val="en-GB"/>
        </w:rPr>
        <w:t xml:space="preserve">other </w:t>
      </w:r>
      <w:r>
        <w:rPr>
          <w:rFonts w:ascii="Arial" w:hAnsi="Arial" w:cs="Arial"/>
          <w:bCs/>
          <w:color w:val="4F81BD"/>
          <w:sz w:val="20"/>
          <w:szCs w:val="20"/>
          <w:lang w:val="en-GB"/>
        </w:rPr>
        <w:t xml:space="preserve">stakeholders </w:t>
      </w:r>
      <w:r w:rsidR="00322B6B">
        <w:rPr>
          <w:rFonts w:ascii="Arial" w:hAnsi="Arial" w:cs="Arial"/>
          <w:bCs/>
          <w:color w:val="4F81BD"/>
          <w:sz w:val="20"/>
          <w:szCs w:val="20"/>
          <w:lang w:val="en-GB"/>
        </w:rPr>
        <w:t xml:space="preserve">with whom you work in </w:t>
      </w:r>
      <w:r>
        <w:rPr>
          <w:rFonts w:ascii="Arial" w:hAnsi="Arial" w:cs="Arial"/>
          <w:bCs/>
          <w:color w:val="4F81BD"/>
          <w:sz w:val="20"/>
          <w:szCs w:val="20"/>
          <w:lang w:val="en-GB"/>
        </w:rPr>
        <w:t>filling out this self-assessment (e.g. researchers, EPAs, NGOs).</w:t>
      </w:r>
    </w:p>
    <w:p w:rsidR="00B7052C" w:rsidRPr="00F7399E" w:rsidRDefault="00B7052C" w:rsidP="00B7052C">
      <w:pPr>
        <w:jc w:val="both"/>
        <w:rPr>
          <w:rFonts w:ascii="Arial" w:hAnsi="Arial" w:cs="Arial"/>
          <w:bCs/>
          <w:color w:val="4F81BD"/>
          <w:sz w:val="20"/>
          <w:szCs w:val="20"/>
          <w:lang w:val="en-GB"/>
        </w:rPr>
      </w:pPr>
      <w:r w:rsidRPr="00F7399E">
        <w:rPr>
          <w:rFonts w:ascii="Arial" w:hAnsi="Arial" w:cs="Arial"/>
          <w:bCs/>
          <w:color w:val="4F81BD"/>
          <w:sz w:val="20"/>
          <w:szCs w:val="20"/>
          <w:lang w:val="en-GB"/>
        </w:rPr>
        <w:t xml:space="preserve">List of </w:t>
      </w:r>
      <w:r w:rsidR="00322B6B">
        <w:rPr>
          <w:rFonts w:ascii="Arial" w:hAnsi="Arial" w:cs="Arial"/>
          <w:bCs/>
          <w:color w:val="4F81BD"/>
          <w:sz w:val="20"/>
          <w:szCs w:val="20"/>
          <w:lang w:val="en-GB"/>
        </w:rPr>
        <w:t xml:space="preserve">other stakeholder </w:t>
      </w:r>
      <w:r w:rsidRPr="00F7399E">
        <w:rPr>
          <w:rFonts w:ascii="Arial" w:hAnsi="Arial" w:cs="Arial"/>
          <w:bCs/>
          <w:color w:val="4F81BD"/>
          <w:sz w:val="20"/>
          <w:szCs w:val="20"/>
          <w:lang w:val="en-GB"/>
        </w:rPr>
        <w:t xml:space="preserve">organisations </w:t>
      </w:r>
      <w:r w:rsidR="00322B6B">
        <w:rPr>
          <w:rFonts w:ascii="Arial" w:hAnsi="Arial" w:cs="Arial"/>
          <w:bCs/>
          <w:color w:val="4F81BD"/>
          <w:sz w:val="20"/>
          <w:szCs w:val="20"/>
          <w:lang w:val="en-GB"/>
        </w:rPr>
        <w:t xml:space="preserve">also </w:t>
      </w:r>
      <w:r w:rsidR="00F55182">
        <w:rPr>
          <w:rFonts w:ascii="Arial" w:hAnsi="Arial" w:cs="Arial"/>
          <w:bCs/>
          <w:color w:val="4F81BD"/>
          <w:sz w:val="20"/>
          <w:szCs w:val="20"/>
          <w:lang w:val="en-GB"/>
        </w:rPr>
        <w:t>involved</w:t>
      </w:r>
      <w:r w:rsidR="00322B6B">
        <w:rPr>
          <w:rFonts w:ascii="Arial" w:hAnsi="Arial" w:cs="Arial"/>
          <w:bCs/>
          <w:color w:val="4F81BD"/>
          <w:sz w:val="20"/>
          <w:szCs w:val="20"/>
          <w:lang w:val="en-GB"/>
        </w:rPr>
        <w:t xml:space="preserve"> in filling out this form</w:t>
      </w:r>
      <w:r w:rsidRPr="00F7399E">
        <w:rPr>
          <w:rFonts w:ascii="Arial" w:hAnsi="Arial" w:cs="Arial"/>
          <w:bCs/>
          <w:color w:val="4F81BD"/>
          <w:sz w:val="20"/>
          <w:szCs w:val="20"/>
          <w:lang w:val="en-GB"/>
        </w:rPr>
        <w:t xml:space="preserve">: </w:t>
      </w:r>
    </w:p>
    <w:p w:rsidR="00B7052C" w:rsidRPr="00F7399E" w:rsidRDefault="00B7052C" w:rsidP="00B7052C">
      <w:pPr>
        <w:jc w:val="both"/>
        <w:rPr>
          <w:rFonts w:ascii="Arial" w:hAnsi="Arial" w:cs="Arial"/>
          <w:bCs/>
          <w:color w:val="4F81BD"/>
          <w:sz w:val="4"/>
          <w:szCs w:val="4"/>
          <w:lang w:val="en-GB"/>
        </w:rPr>
      </w:pPr>
      <w:r>
        <w:rPr>
          <w:rFonts w:ascii="Arial" w:hAnsi="Arial" w:cs="Arial"/>
          <w:bCs/>
          <w:color w:val="4F81BD"/>
          <w:sz w:val="4"/>
          <w:szCs w:val="4"/>
          <w:lang w:val="en-GB"/>
        </w:rPr>
        <w:t xml:space="preserve"> </w:t>
      </w:r>
    </w:p>
    <w:p w:rsidR="00B7052C" w:rsidRPr="00F7399E" w:rsidRDefault="00B7052C" w:rsidP="00B7052C">
      <w:pPr>
        <w:jc w:val="both"/>
        <w:rPr>
          <w:rFonts w:ascii="Arial" w:hAnsi="Arial" w:cs="Arial"/>
          <w:bCs/>
          <w:color w:val="4F81BD"/>
          <w:sz w:val="20"/>
          <w:szCs w:val="20"/>
          <w:lang w:val="en-GB"/>
        </w:rPr>
      </w:pPr>
      <w:r w:rsidRPr="00F7399E">
        <w:rPr>
          <w:rFonts w:ascii="Arial" w:hAnsi="Arial" w:cs="Arial"/>
          <w:bCs/>
          <w:color w:val="4F81BD"/>
          <w:sz w:val="20"/>
          <w:szCs w:val="20"/>
          <w:lang w:val="en-GB"/>
        </w:rPr>
        <w:t>------------------------------------------------------------------------------------------------------------</w:t>
      </w:r>
    </w:p>
    <w:p w:rsidR="00B7052C" w:rsidRDefault="00B7052C" w:rsidP="00B7052C">
      <w:pPr>
        <w:jc w:val="both"/>
        <w:rPr>
          <w:rFonts w:ascii="Arial" w:hAnsi="Arial" w:cs="Arial"/>
          <w:bCs/>
          <w:sz w:val="20"/>
          <w:szCs w:val="20"/>
          <w:lang w:val="en-GB"/>
        </w:rPr>
      </w:pPr>
    </w:p>
    <w:p w:rsidR="00AE3843" w:rsidRDefault="00AE3843" w:rsidP="00B7052C">
      <w:pPr>
        <w:jc w:val="both"/>
        <w:rPr>
          <w:rFonts w:ascii="Arial" w:hAnsi="Arial" w:cs="Arial"/>
          <w:bCs/>
          <w:sz w:val="20"/>
          <w:szCs w:val="20"/>
          <w:lang w:val="en-GB"/>
        </w:rPr>
      </w:pPr>
      <w:r>
        <w:rPr>
          <w:rFonts w:ascii="Arial" w:hAnsi="Arial" w:cs="Arial"/>
          <w:bCs/>
          <w:sz w:val="20"/>
          <w:szCs w:val="20"/>
          <w:lang w:val="en-GB"/>
        </w:rPr>
        <w:t>Glossary of terms:</w:t>
      </w:r>
    </w:p>
    <w:p w:rsidR="00B7052C" w:rsidRDefault="00AE3843" w:rsidP="00AE3843">
      <w:pPr>
        <w:ind w:firstLine="708"/>
        <w:jc w:val="both"/>
        <w:rPr>
          <w:rFonts w:ascii="Arial" w:hAnsi="Arial" w:cs="Arial"/>
          <w:bCs/>
          <w:sz w:val="20"/>
          <w:szCs w:val="20"/>
          <w:lang w:val="en-GB"/>
        </w:rPr>
      </w:pPr>
      <w:hyperlink r:id="rId7" w:history="1">
        <w:r w:rsidRPr="00041CB4">
          <w:rPr>
            <w:rStyle w:val="Hyperlink"/>
            <w:rFonts w:ascii="Arial" w:hAnsi="Arial" w:cs="Arial"/>
            <w:bCs/>
            <w:sz w:val="20"/>
            <w:szCs w:val="20"/>
            <w:lang w:val="en-GB"/>
          </w:rPr>
          <w:t>http://projects.eionet.europa.eu/sanap/self-assessment/glossary</w:t>
        </w:r>
      </w:hyperlink>
      <w:r>
        <w:rPr>
          <w:rFonts w:ascii="Arial" w:hAnsi="Arial" w:cs="Arial"/>
          <w:bCs/>
          <w:sz w:val="20"/>
          <w:szCs w:val="20"/>
          <w:lang w:val="en-GB"/>
        </w:rPr>
        <w:t xml:space="preserve"> </w:t>
      </w:r>
    </w:p>
    <w:p w:rsidR="00AE3843" w:rsidRDefault="00AE3843" w:rsidP="00AE3843">
      <w:pPr>
        <w:jc w:val="both"/>
        <w:rPr>
          <w:rFonts w:ascii="Arial" w:hAnsi="Arial" w:cs="Arial"/>
          <w:bCs/>
          <w:sz w:val="20"/>
          <w:szCs w:val="20"/>
          <w:lang w:val="en-GB"/>
        </w:rPr>
      </w:pPr>
    </w:p>
    <w:p w:rsidR="00B7052C" w:rsidRDefault="00B7052C" w:rsidP="00B7052C">
      <w:pPr>
        <w:jc w:val="both"/>
        <w:rPr>
          <w:rFonts w:ascii="Arial" w:hAnsi="Arial" w:cs="Arial"/>
          <w:bCs/>
          <w:sz w:val="20"/>
          <w:szCs w:val="20"/>
          <w:lang w:val="en-GB"/>
        </w:rPr>
      </w:pPr>
      <w:r w:rsidRPr="00B7052C">
        <w:rPr>
          <w:rFonts w:ascii="Arial" w:hAnsi="Arial" w:cs="Arial"/>
          <w:bCs/>
          <w:sz w:val="20"/>
          <w:szCs w:val="20"/>
          <w:highlight w:val="yellow"/>
          <w:lang w:val="en-GB"/>
        </w:rPr>
        <w:t xml:space="preserve">You can also download the questionnaire as a </w:t>
      </w:r>
      <w:r w:rsidR="00644A44">
        <w:rPr>
          <w:rFonts w:ascii="Arial" w:hAnsi="Arial" w:cs="Arial"/>
          <w:bCs/>
          <w:sz w:val="20"/>
          <w:szCs w:val="20"/>
          <w:highlight w:val="yellow"/>
          <w:lang w:val="en-GB"/>
        </w:rPr>
        <w:t>W</w:t>
      </w:r>
      <w:r w:rsidRPr="00B7052C">
        <w:rPr>
          <w:rFonts w:ascii="Arial" w:hAnsi="Arial" w:cs="Arial"/>
          <w:bCs/>
          <w:sz w:val="20"/>
          <w:szCs w:val="20"/>
          <w:highlight w:val="yellow"/>
          <w:lang w:val="en-GB"/>
        </w:rPr>
        <w:t>ord file but we kindly ask you to submit it online</w:t>
      </w:r>
      <w:r w:rsidR="00AE3843">
        <w:rPr>
          <w:rFonts w:ascii="Arial" w:hAnsi="Arial" w:cs="Arial"/>
          <w:bCs/>
          <w:sz w:val="20"/>
          <w:szCs w:val="20"/>
          <w:highlight w:val="yellow"/>
          <w:lang w:val="en-GB"/>
        </w:rPr>
        <w:t xml:space="preserve"> </w:t>
      </w:r>
      <w:r w:rsidR="00AE3843" w:rsidRPr="00AE3843">
        <w:rPr>
          <w:rFonts w:ascii="Arial" w:hAnsi="Arial" w:cs="Arial"/>
          <w:bCs/>
          <w:sz w:val="20"/>
          <w:szCs w:val="20"/>
          <w:highlight w:val="yellow"/>
          <w:lang w:val="en-GB"/>
        </w:rPr>
        <w:t>(</w:t>
      </w:r>
      <w:hyperlink r:id="rId8" w:history="1">
        <w:r w:rsidR="00AE3843" w:rsidRPr="00AE3843">
          <w:rPr>
            <w:rStyle w:val="Hyperlink"/>
            <w:rFonts w:ascii="Arial" w:hAnsi="Arial" w:cs="Arial"/>
            <w:bCs/>
            <w:sz w:val="20"/>
            <w:szCs w:val="20"/>
            <w:highlight w:val="yellow"/>
            <w:lang w:val="en-GB"/>
          </w:rPr>
          <w:t>http://projects.eionet.europa.eu/sanap/self-assessment/</w:t>
        </w:r>
      </w:hyperlink>
      <w:r w:rsidR="00AE3843" w:rsidRPr="00AE3843">
        <w:rPr>
          <w:rFonts w:ascii="Arial" w:hAnsi="Arial" w:cs="Arial"/>
          <w:bCs/>
          <w:sz w:val="20"/>
          <w:szCs w:val="20"/>
          <w:highlight w:val="yellow"/>
          <w:lang w:val="en-GB"/>
        </w:rPr>
        <w:t>)</w:t>
      </w:r>
      <w:r w:rsidRPr="00B7052C">
        <w:rPr>
          <w:rFonts w:ascii="Arial" w:hAnsi="Arial" w:cs="Arial"/>
          <w:bCs/>
          <w:sz w:val="20"/>
          <w:szCs w:val="20"/>
          <w:highlight w:val="yellow"/>
          <w:lang w:val="en-GB"/>
        </w:rPr>
        <w:t>.</w:t>
      </w:r>
      <w:r>
        <w:rPr>
          <w:rFonts w:ascii="Arial" w:hAnsi="Arial" w:cs="Arial"/>
          <w:bCs/>
          <w:sz w:val="20"/>
          <w:szCs w:val="20"/>
          <w:lang w:val="en-GB"/>
        </w:rPr>
        <w:t xml:space="preserve"> </w:t>
      </w:r>
    </w:p>
    <w:p w:rsidR="00B7052C" w:rsidRDefault="00B7052C" w:rsidP="00B7052C">
      <w:pPr>
        <w:jc w:val="both"/>
        <w:rPr>
          <w:rFonts w:ascii="Arial" w:hAnsi="Arial" w:cs="Arial"/>
          <w:bCs/>
          <w:sz w:val="20"/>
          <w:szCs w:val="20"/>
          <w:lang w:val="en-GB"/>
        </w:rPr>
      </w:pPr>
    </w:p>
    <w:p w:rsidR="001E179B" w:rsidRDefault="001E179B" w:rsidP="00B7052C">
      <w:pPr>
        <w:jc w:val="both"/>
        <w:rPr>
          <w:rFonts w:ascii="Arial" w:hAnsi="Arial" w:cs="Arial"/>
          <w:bCs/>
          <w:sz w:val="20"/>
          <w:szCs w:val="20"/>
          <w:lang w:val="en-GB"/>
        </w:rPr>
      </w:pPr>
    </w:p>
    <w:p w:rsidR="00B7052C" w:rsidRPr="007766DE" w:rsidRDefault="00B7052C" w:rsidP="00B7052C">
      <w:pPr>
        <w:rPr>
          <w:rFonts w:ascii="Arial" w:hAnsi="Arial" w:cs="Arial"/>
          <w:b/>
          <w:bCs/>
          <w:sz w:val="20"/>
          <w:szCs w:val="20"/>
          <w:u w:val="single"/>
          <w:lang w:val="en-GB"/>
        </w:rPr>
      </w:pPr>
      <w:r w:rsidRPr="007766DE">
        <w:rPr>
          <w:rFonts w:ascii="Arial" w:hAnsi="Arial" w:cs="Arial"/>
          <w:b/>
          <w:bCs/>
          <w:sz w:val="20"/>
          <w:szCs w:val="20"/>
          <w:u w:val="single"/>
          <w:lang w:val="en-GB"/>
        </w:rPr>
        <w:t xml:space="preserve">Part I: </w:t>
      </w:r>
      <w:r w:rsidR="00F55182">
        <w:rPr>
          <w:rFonts w:ascii="Arial" w:hAnsi="Arial" w:cs="Arial"/>
          <w:b/>
          <w:bCs/>
          <w:sz w:val="20"/>
          <w:szCs w:val="20"/>
          <w:u w:val="single"/>
          <w:lang w:val="en-GB"/>
        </w:rPr>
        <w:t>General</w:t>
      </w:r>
      <w:r w:rsidR="00F55182" w:rsidRPr="007766DE">
        <w:rPr>
          <w:rFonts w:ascii="Arial" w:hAnsi="Arial" w:cs="Arial"/>
          <w:b/>
          <w:bCs/>
          <w:sz w:val="20"/>
          <w:szCs w:val="20"/>
          <w:u w:val="single"/>
          <w:lang w:val="en-GB"/>
        </w:rPr>
        <w:t xml:space="preserve"> </w:t>
      </w:r>
      <w:r w:rsidRPr="007766DE">
        <w:rPr>
          <w:rFonts w:ascii="Arial" w:hAnsi="Arial" w:cs="Arial"/>
          <w:b/>
          <w:bCs/>
          <w:sz w:val="20"/>
          <w:szCs w:val="20"/>
          <w:u w:val="single"/>
          <w:lang w:val="en-GB"/>
        </w:rPr>
        <w:t>statements</w:t>
      </w:r>
      <w:r w:rsidR="00F55182">
        <w:rPr>
          <w:rFonts w:ascii="Arial" w:hAnsi="Arial" w:cs="Arial"/>
          <w:b/>
          <w:bCs/>
          <w:sz w:val="20"/>
          <w:szCs w:val="20"/>
          <w:u w:val="single"/>
          <w:lang w:val="en-GB"/>
        </w:rPr>
        <w:t xml:space="preserve"> on adaptation</w:t>
      </w:r>
    </w:p>
    <w:p w:rsidR="00B7052C" w:rsidRPr="00DE778F" w:rsidRDefault="00B7052C" w:rsidP="00B7052C">
      <w:pPr>
        <w:rPr>
          <w:rFonts w:ascii="Arial" w:hAnsi="Arial" w:cs="Arial"/>
          <w:bCs/>
          <w:i/>
          <w:color w:val="808080"/>
          <w:sz w:val="2"/>
          <w:szCs w:val="2"/>
          <w:lang w:val="en-GB"/>
        </w:rPr>
      </w:pPr>
    </w:p>
    <w:p w:rsidR="00B7052C" w:rsidRDefault="00B7052C" w:rsidP="00B7052C">
      <w:pPr>
        <w:numPr>
          <w:ilvl w:val="0"/>
          <w:numId w:val="40"/>
        </w:numPr>
        <w:ind w:left="426" w:hanging="426"/>
        <w:rPr>
          <w:rFonts w:ascii="Arial" w:hAnsi="Arial" w:cs="Arial"/>
          <w:bCs/>
          <w:sz w:val="18"/>
          <w:szCs w:val="18"/>
          <w:lang w:val="en-GB"/>
        </w:rPr>
      </w:pPr>
      <w:r w:rsidRPr="00296A42">
        <w:rPr>
          <w:rFonts w:ascii="Arial" w:hAnsi="Arial" w:cs="Arial"/>
          <w:bCs/>
          <w:sz w:val="18"/>
          <w:szCs w:val="18"/>
          <w:lang w:val="en-GB"/>
        </w:rPr>
        <w:t>In my country,</w:t>
      </w:r>
      <w:r>
        <w:rPr>
          <w:rFonts w:ascii="Arial" w:hAnsi="Arial" w:cs="Arial"/>
          <w:bCs/>
          <w:sz w:val="18"/>
          <w:szCs w:val="18"/>
          <w:lang w:val="en-GB"/>
        </w:rPr>
        <w:t xml:space="preserve"> in the past five years,</w:t>
      </w:r>
      <w:r w:rsidRPr="00296A42">
        <w:rPr>
          <w:rFonts w:ascii="Arial" w:hAnsi="Arial" w:cs="Arial"/>
          <w:bCs/>
          <w:sz w:val="18"/>
          <w:szCs w:val="18"/>
          <w:lang w:val="en-GB"/>
        </w:rPr>
        <w:t xml:space="preserve"> </w:t>
      </w:r>
      <w:r>
        <w:rPr>
          <w:rFonts w:ascii="Arial" w:hAnsi="Arial" w:cs="Arial"/>
          <w:bCs/>
          <w:sz w:val="18"/>
          <w:szCs w:val="18"/>
          <w:lang w:val="en-GB"/>
        </w:rPr>
        <w:t xml:space="preserve">the level of public awareness </w:t>
      </w:r>
      <w:r w:rsidRPr="00781A09">
        <w:rPr>
          <w:rFonts w:ascii="Arial" w:hAnsi="Arial" w:cs="Arial"/>
          <w:bCs/>
          <w:sz w:val="18"/>
          <w:szCs w:val="18"/>
          <w:lang w:val="en-GB"/>
        </w:rPr>
        <w:t>of the need for adaptation as a response to climate change</w:t>
      </w:r>
      <w:r w:rsidRPr="004340AF">
        <w:rPr>
          <w:rFonts w:ascii="Arial" w:hAnsi="Arial" w:cs="Arial"/>
          <w:bCs/>
          <w:sz w:val="18"/>
          <w:szCs w:val="18"/>
          <w:lang w:val="en-GB"/>
        </w:rPr>
        <w:t xml:space="preserve"> </w:t>
      </w:r>
      <w:r>
        <w:rPr>
          <w:rFonts w:ascii="Arial" w:hAnsi="Arial" w:cs="Arial"/>
          <w:bCs/>
          <w:sz w:val="18"/>
          <w:szCs w:val="18"/>
          <w:lang w:val="en-GB"/>
        </w:rPr>
        <w:t xml:space="preserve">has increased … </w:t>
      </w:r>
      <w:sdt>
        <w:sdtPr>
          <w:rPr>
            <w:rStyle w:val="Formatvorlage1"/>
            <w:lang w:val="en-GB"/>
          </w:rPr>
          <w:id w:val="-6135911"/>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EndPr>
          <w:rPr>
            <w:rStyle w:val="Formatvorlage1"/>
          </w:rPr>
        </w:sdtEndPr>
        <w:sdtContent>
          <w:r w:rsidR="00490D38" w:rsidRPr="004C43BC">
            <w:rPr>
              <w:rStyle w:val="Formatvorlage1"/>
              <w:lang w:val="en-GB"/>
            </w:rPr>
            <w:t>Please select</w:t>
          </w:r>
        </w:sdtContent>
      </w:sdt>
      <w:r>
        <w:rPr>
          <w:rFonts w:ascii="Arial" w:hAnsi="Arial" w:cs="Arial"/>
          <w:bCs/>
          <w:sz w:val="18"/>
          <w:szCs w:val="18"/>
          <w:lang w:val="en-GB"/>
        </w:rPr>
        <w:t xml:space="preserve"> </w:t>
      </w:r>
    </w:p>
    <w:p w:rsidR="00B7052C" w:rsidRDefault="00B7052C" w:rsidP="00B7052C">
      <w:pPr>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In my country, </w:t>
      </w:r>
      <w:r w:rsidRPr="00076F08">
        <w:rPr>
          <w:rFonts w:ascii="Arial" w:hAnsi="Arial" w:cs="Arial"/>
          <w:bCs/>
          <w:sz w:val="18"/>
          <w:szCs w:val="18"/>
          <w:lang w:val="en-GB"/>
        </w:rPr>
        <w:t>the need for climate change adaptation has reached the</w:t>
      </w:r>
      <w:r w:rsidR="009E108A">
        <w:rPr>
          <w:rFonts w:ascii="Arial" w:hAnsi="Arial" w:cs="Arial"/>
          <w:bCs/>
          <w:sz w:val="18"/>
          <w:szCs w:val="18"/>
          <w:lang w:val="en-GB"/>
        </w:rPr>
        <w:t xml:space="preserve"> national</w:t>
      </w:r>
      <w:r w:rsidRPr="00076F08">
        <w:rPr>
          <w:rFonts w:ascii="Arial" w:hAnsi="Arial" w:cs="Arial"/>
          <w:bCs/>
          <w:sz w:val="18"/>
          <w:szCs w:val="18"/>
          <w:lang w:val="en-GB"/>
        </w:rPr>
        <w:t xml:space="preserve"> political agenda</w:t>
      </w:r>
      <w:r>
        <w:rPr>
          <w:rFonts w:ascii="Arial" w:hAnsi="Arial" w:cs="Arial"/>
          <w:bCs/>
          <w:sz w:val="18"/>
          <w:szCs w:val="18"/>
          <w:lang w:val="en-GB"/>
        </w:rPr>
        <w:t xml:space="preserve"> …</w:t>
      </w:r>
      <w:r w:rsidRPr="00781A09">
        <w:rPr>
          <w:rStyle w:val="Formatvorlage1"/>
        </w:rPr>
        <w:t xml:space="preserve"> </w:t>
      </w:r>
      <w:sdt>
        <w:sdtPr>
          <w:rPr>
            <w:rStyle w:val="Formatvorlage1"/>
          </w:rPr>
          <w:id w:val="298278000"/>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EndPr>
          <w:rPr>
            <w:rStyle w:val="Formatvorlage1"/>
          </w:rPr>
        </w:sdtEndPr>
        <w:sdtContent>
          <w:r w:rsidR="00490D38">
            <w:rPr>
              <w:rStyle w:val="Formatvorlage1"/>
              <w:lang w:val="de-AT"/>
            </w:rPr>
            <w:t>Please select</w:t>
          </w:r>
        </w:sdtContent>
      </w:sdt>
      <w:r>
        <w:rPr>
          <w:rFonts w:ascii="Arial" w:hAnsi="Arial" w:cs="Arial"/>
          <w:bCs/>
          <w:sz w:val="18"/>
          <w:szCs w:val="18"/>
          <w:lang w:val="en-GB"/>
        </w:rPr>
        <w:t xml:space="preserve">  </w:t>
      </w:r>
    </w:p>
    <w:p w:rsidR="00B7052C" w:rsidRPr="00781A09" w:rsidRDefault="00B7052C" w:rsidP="00B7052C">
      <w:pPr>
        <w:numPr>
          <w:ilvl w:val="0"/>
          <w:numId w:val="40"/>
        </w:numPr>
        <w:ind w:left="426" w:hanging="426"/>
        <w:rPr>
          <w:rFonts w:ascii="Arial" w:hAnsi="Arial" w:cs="Arial"/>
          <w:bCs/>
          <w:sz w:val="18"/>
          <w:szCs w:val="18"/>
          <w:lang w:val="en-GB"/>
        </w:rPr>
      </w:pPr>
      <w:r w:rsidRPr="00781A09">
        <w:rPr>
          <w:rFonts w:ascii="Arial" w:hAnsi="Arial" w:cs="Arial"/>
          <w:bCs/>
          <w:sz w:val="18"/>
          <w:szCs w:val="18"/>
          <w:lang w:val="en-GB"/>
        </w:rPr>
        <w:t xml:space="preserve">In my country, the following </w:t>
      </w:r>
      <w:r w:rsidR="00872DAB">
        <w:rPr>
          <w:rFonts w:ascii="Arial" w:hAnsi="Arial" w:cs="Arial"/>
          <w:bCs/>
          <w:sz w:val="18"/>
          <w:szCs w:val="18"/>
          <w:lang w:val="en-GB"/>
        </w:rPr>
        <w:t>influences</w:t>
      </w:r>
      <w:r w:rsidR="00872DAB" w:rsidRPr="00781A09">
        <w:rPr>
          <w:rFonts w:ascii="Arial" w:hAnsi="Arial" w:cs="Arial"/>
          <w:bCs/>
          <w:sz w:val="18"/>
          <w:szCs w:val="18"/>
          <w:lang w:val="en-GB"/>
        </w:rPr>
        <w:t xml:space="preserve"> </w:t>
      </w:r>
      <w:r w:rsidR="00F55182">
        <w:rPr>
          <w:rFonts w:ascii="Arial" w:hAnsi="Arial" w:cs="Arial"/>
          <w:bCs/>
          <w:sz w:val="18"/>
          <w:szCs w:val="18"/>
          <w:lang w:val="en-GB"/>
        </w:rPr>
        <w:t>have</w:t>
      </w:r>
      <w:r w:rsidR="00F55182" w:rsidRPr="00781A09">
        <w:rPr>
          <w:rFonts w:ascii="Arial" w:hAnsi="Arial" w:cs="Arial"/>
          <w:bCs/>
          <w:sz w:val="18"/>
          <w:szCs w:val="18"/>
          <w:lang w:val="en-GB"/>
        </w:rPr>
        <w:t xml:space="preserve"> trigger</w:t>
      </w:r>
      <w:r w:rsidR="00F55182">
        <w:rPr>
          <w:rFonts w:ascii="Arial" w:hAnsi="Arial" w:cs="Arial"/>
          <w:bCs/>
          <w:sz w:val="18"/>
          <w:szCs w:val="18"/>
          <w:lang w:val="en-GB"/>
        </w:rPr>
        <w:t>ed</w:t>
      </w:r>
      <w:r w:rsidR="00F55182" w:rsidRPr="00781A09">
        <w:rPr>
          <w:rFonts w:ascii="Arial" w:hAnsi="Arial" w:cs="Arial"/>
          <w:bCs/>
          <w:sz w:val="18"/>
          <w:szCs w:val="18"/>
          <w:lang w:val="en-GB"/>
        </w:rPr>
        <w:t xml:space="preserve"> </w:t>
      </w:r>
      <w:r w:rsidRPr="00781A09">
        <w:rPr>
          <w:rFonts w:ascii="Arial" w:hAnsi="Arial" w:cs="Arial"/>
          <w:bCs/>
          <w:sz w:val="18"/>
          <w:szCs w:val="18"/>
          <w:lang w:val="en-GB"/>
        </w:rPr>
        <w:t>adaptation …</w:t>
      </w:r>
    </w:p>
    <w:p w:rsidR="00B7052C" w:rsidRPr="006843D6" w:rsidRDefault="00B7052C" w:rsidP="00B7052C">
      <w:pPr>
        <w:spacing w:after="40"/>
        <w:ind w:left="426"/>
        <w:rPr>
          <w:rFonts w:ascii="Arial" w:hAnsi="Arial" w:cs="Arial"/>
          <w:bCs/>
          <w:color w:val="808080" w:themeColor="background1" w:themeShade="80"/>
          <w:sz w:val="16"/>
          <w:szCs w:val="16"/>
          <w:lang w:val="en-GB"/>
        </w:rPr>
      </w:pPr>
      <w:r w:rsidRPr="006843D6">
        <w:rPr>
          <w:rFonts w:ascii="Arial" w:hAnsi="Arial" w:cs="Arial"/>
          <w:bCs/>
          <w:color w:val="808080" w:themeColor="background1" w:themeShade="80"/>
          <w:sz w:val="16"/>
          <w:szCs w:val="16"/>
          <w:lang w:val="en-GB"/>
        </w:rPr>
        <w:t xml:space="preserve">Please select the </w:t>
      </w:r>
      <w:r w:rsidRPr="005E6309">
        <w:rPr>
          <w:rFonts w:ascii="Arial" w:hAnsi="Arial" w:cs="Arial"/>
          <w:b/>
          <w:bCs/>
          <w:color w:val="808080" w:themeColor="background1" w:themeShade="80"/>
          <w:sz w:val="16"/>
          <w:szCs w:val="16"/>
          <w:lang w:val="en-GB"/>
        </w:rPr>
        <w:t>three most</w:t>
      </w:r>
      <w:r w:rsidRPr="006843D6">
        <w:rPr>
          <w:rFonts w:ascii="Arial" w:hAnsi="Arial" w:cs="Arial"/>
          <w:bCs/>
          <w:color w:val="808080" w:themeColor="background1" w:themeShade="80"/>
          <w:sz w:val="16"/>
          <w:szCs w:val="16"/>
          <w:lang w:val="en-GB"/>
        </w:rPr>
        <w:t xml:space="preserve"> important triggers:</w:t>
      </w:r>
    </w:p>
    <w:p w:rsidR="00B7052C" w:rsidRPr="00707C8D" w:rsidRDefault="00AE3843" w:rsidP="00B7052C">
      <w:pPr>
        <w:pStyle w:val="Default"/>
        <w:ind w:left="426"/>
        <w:rPr>
          <w:rFonts w:eastAsia="Times New Roman"/>
          <w:color w:val="auto"/>
          <w:sz w:val="18"/>
          <w:szCs w:val="18"/>
          <w:lang w:val="en-GB"/>
        </w:rPr>
      </w:pPr>
      <w:sdt>
        <w:sdtPr>
          <w:rPr>
            <w:rFonts w:eastAsia="Times New Roman"/>
            <w:color w:val="auto"/>
            <w:sz w:val="18"/>
            <w:szCs w:val="18"/>
            <w:lang w:val="en-GB"/>
          </w:rPr>
          <w:id w:val="223955389"/>
        </w:sdtPr>
        <w:sdtEndPr/>
        <w:sdtContent>
          <w:r w:rsidR="00B7052C" w:rsidRPr="00707C8D">
            <w:rPr>
              <w:rFonts w:ascii="MS Gothic" w:eastAsia="MS Gothic" w:hAnsi="MS Gothic" w:hint="eastAsia"/>
              <w:color w:val="auto"/>
              <w:sz w:val="18"/>
              <w:szCs w:val="18"/>
              <w:lang w:val="en-GB"/>
            </w:rPr>
            <w:t>☐</w:t>
          </w:r>
        </w:sdtContent>
      </w:sdt>
      <w:r w:rsidR="00B7052C" w:rsidRPr="00707C8D">
        <w:rPr>
          <w:rFonts w:eastAsia="Times New Roman"/>
          <w:color w:val="auto"/>
          <w:sz w:val="18"/>
          <w:szCs w:val="18"/>
          <w:lang w:val="en-GB"/>
        </w:rPr>
        <w:t>…Extreme weather events</w:t>
      </w:r>
    </w:p>
    <w:p w:rsidR="00B7052C" w:rsidRDefault="00AE3843" w:rsidP="00B7052C">
      <w:pPr>
        <w:pStyle w:val="Default"/>
        <w:ind w:left="426"/>
        <w:rPr>
          <w:rFonts w:eastAsia="Times New Roman"/>
          <w:color w:val="auto"/>
          <w:sz w:val="18"/>
          <w:szCs w:val="18"/>
          <w:lang w:val="en-GB"/>
        </w:rPr>
      </w:pPr>
      <w:sdt>
        <w:sdtPr>
          <w:rPr>
            <w:rFonts w:eastAsia="Times New Roman"/>
            <w:color w:val="auto"/>
            <w:sz w:val="18"/>
            <w:szCs w:val="18"/>
            <w:lang w:val="en-GB"/>
          </w:rPr>
          <w:id w:val="18389773"/>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Damage costs</w:t>
      </w:r>
    </w:p>
    <w:p w:rsidR="00B7052C" w:rsidRPr="00707C8D" w:rsidRDefault="00AE3843" w:rsidP="00B7052C">
      <w:pPr>
        <w:pStyle w:val="Default"/>
        <w:ind w:left="426"/>
        <w:rPr>
          <w:rFonts w:eastAsia="Times New Roman"/>
          <w:color w:val="auto"/>
          <w:sz w:val="18"/>
          <w:szCs w:val="18"/>
          <w:lang w:val="en-GB"/>
        </w:rPr>
      </w:pPr>
      <w:sdt>
        <w:sdtPr>
          <w:rPr>
            <w:rFonts w:eastAsia="Times New Roman"/>
            <w:color w:val="auto"/>
            <w:sz w:val="18"/>
            <w:szCs w:val="18"/>
            <w:lang w:val="en-GB"/>
          </w:rPr>
          <w:id w:val="-1100406987"/>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sidRPr="00707C8D">
        <w:rPr>
          <w:sz w:val="18"/>
          <w:szCs w:val="18"/>
          <w:lang w:val="en-GB"/>
        </w:rPr>
        <w:t>UNFCCC process</w:t>
      </w:r>
    </w:p>
    <w:p w:rsidR="00B7052C" w:rsidRPr="00707C8D" w:rsidRDefault="00AE3843" w:rsidP="00B7052C">
      <w:pPr>
        <w:pStyle w:val="Default"/>
        <w:ind w:left="426"/>
        <w:rPr>
          <w:rFonts w:eastAsia="Times New Roman"/>
          <w:color w:val="auto"/>
          <w:sz w:val="18"/>
          <w:szCs w:val="18"/>
          <w:lang w:val="en-GB"/>
        </w:rPr>
      </w:pPr>
      <w:sdt>
        <w:sdtPr>
          <w:rPr>
            <w:rFonts w:eastAsia="Times New Roman"/>
            <w:color w:val="auto"/>
            <w:sz w:val="18"/>
            <w:szCs w:val="18"/>
            <w:lang w:val="en-GB"/>
          </w:rPr>
          <w:id w:val="-1962881386"/>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…EU policies</w:t>
      </w:r>
    </w:p>
    <w:p w:rsidR="00B7052C" w:rsidRDefault="00AE3843" w:rsidP="00B7052C">
      <w:pPr>
        <w:pStyle w:val="Default"/>
        <w:ind w:left="426"/>
        <w:rPr>
          <w:rFonts w:eastAsia="Times New Roman"/>
          <w:color w:val="auto"/>
          <w:sz w:val="18"/>
          <w:szCs w:val="18"/>
          <w:lang w:val="en-GB"/>
        </w:rPr>
      </w:pPr>
      <w:sdt>
        <w:sdtPr>
          <w:rPr>
            <w:rFonts w:eastAsia="Times New Roman"/>
            <w:color w:val="auto"/>
            <w:sz w:val="18"/>
            <w:szCs w:val="18"/>
            <w:lang w:val="en-GB"/>
          </w:rPr>
          <w:id w:val="-1349717764"/>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 xml:space="preserve">…Adaptation in </w:t>
      </w:r>
      <w:r w:rsidR="009E108A">
        <w:rPr>
          <w:rFonts w:eastAsia="Times New Roman"/>
          <w:color w:val="auto"/>
          <w:sz w:val="18"/>
          <w:szCs w:val="18"/>
          <w:lang w:val="en-GB"/>
        </w:rPr>
        <w:t>other</w:t>
      </w:r>
      <w:r w:rsidR="009E108A" w:rsidRPr="00707C8D">
        <w:rPr>
          <w:rFonts w:eastAsia="Times New Roman"/>
          <w:color w:val="auto"/>
          <w:sz w:val="18"/>
          <w:szCs w:val="18"/>
          <w:lang w:val="en-GB"/>
        </w:rPr>
        <w:t xml:space="preserve"> </w:t>
      </w:r>
      <w:r w:rsidR="00B7052C" w:rsidRPr="00707C8D">
        <w:rPr>
          <w:rFonts w:eastAsia="Times New Roman"/>
          <w:color w:val="auto"/>
          <w:sz w:val="18"/>
          <w:szCs w:val="18"/>
          <w:lang w:val="en-GB"/>
        </w:rPr>
        <w:t xml:space="preserve">countries  </w:t>
      </w:r>
    </w:p>
    <w:p w:rsidR="009E108A" w:rsidRPr="00707C8D" w:rsidRDefault="00AE3843" w:rsidP="009E108A">
      <w:pPr>
        <w:pStyle w:val="Default"/>
        <w:ind w:left="426"/>
        <w:rPr>
          <w:rFonts w:eastAsia="Times New Roman"/>
          <w:color w:val="auto"/>
          <w:sz w:val="18"/>
          <w:szCs w:val="18"/>
          <w:lang w:val="en-GB"/>
        </w:rPr>
      </w:pPr>
      <w:sdt>
        <w:sdtPr>
          <w:rPr>
            <w:rFonts w:eastAsia="Times New Roman"/>
            <w:color w:val="auto"/>
            <w:sz w:val="18"/>
            <w:szCs w:val="18"/>
            <w:lang w:val="en-GB"/>
          </w:rPr>
          <w:id w:val="1921442509"/>
        </w:sdtPr>
        <w:sdtEndPr/>
        <w:sdtContent>
          <w:r w:rsidR="009E108A" w:rsidRPr="00707C8D">
            <w:rPr>
              <w:rFonts w:ascii="MS Gothic" w:eastAsia="MS Gothic" w:hAnsi="MS Gothic"/>
              <w:color w:val="auto"/>
              <w:sz w:val="18"/>
              <w:szCs w:val="18"/>
              <w:lang w:val="en-GB"/>
            </w:rPr>
            <w:t>☐</w:t>
          </w:r>
        </w:sdtContent>
      </w:sdt>
      <w:r w:rsidR="009E108A" w:rsidRPr="00707C8D">
        <w:rPr>
          <w:rFonts w:eastAsia="Times New Roman"/>
          <w:color w:val="auto"/>
          <w:sz w:val="18"/>
          <w:szCs w:val="18"/>
          <w:lang w:val="en-GB"/>
        </w:rPr>
        <w:t>…</w:t>
      </w:r>
      <w:r w:rsidR="009E108A">
        <w:rPr>
          <w:rFonts w:eastAsia="Times New Roman"/>
          <w:color w:val="auto"/>
          <w:sz w:val="18"/>
          <w:szCs w:val="18"/>
          <w:lang w:val="en-GB"/>
        </w:rPr>
        <w:t xml:space="preserve">Individuals </w:t>
      </w:r>
      <w:r w:rsidR="009E108A" w:rsidRPr="00707C8D">
        <w:rPr>
          <w:rFonts w:eastAsia="Times New Roman"/>
          <w:color w:val="auto"/>
          <w:sz w:val="18"/>
          <w:szCs w:val="18"/>
          <w:lang w:val="en-GB"/>
        </w:rPr>
        <w:t xml:space="preserve">  </w:t>
      </w:r>
    </w:p>
    <w:p w:rsidR="00B7052C" w:rsidRPr="005E6309" w:rsidRDefault="00B7052C" w:rsidP="00B7052C">
      <w:pPr>
        <w:pStyle w:val="Default"/>
        <w:ind w:left="426"/>
        <w:rPr>
          <w:rFonts w:eastAsia="Times New Roman"/>
          <w:color w:val="auto"/>
          <w:sz w:val="18"/>
          <w:szCs w:val="18"/>
          <w:lang w:val="en-GB"/>
        </w:rPr>
      </w:pPr>
      <w:r w:rsidRPr="005E6309">
        <w:rPr>
          <w:rFonts w:ascii="MS Gothic" w:eastAsia="MS Gothic" w:hAnsi="MS Gothic"/>
          <w:color w:val="auto"/>
          <w:sz w:val="18"/>
          <w:szCs w:val="18"/>
          <w:lang w:val="en-GB"/>
        </w:rPr>
        <w:t>☐</w:t>
      </w:r>
      <w:r w:rsidRPr="005E6309">
        <w:rPr>
          <w:rFonts w:eastAsia="Times New Roman"/>
          <w:color w:val="auto"/>
          <w:sz w:val="18"/>
          <w:szCs w:val="18"/>
          <w:lang w:val="en-GB"/>
        </w:rPr>
        <w:t>…</w:t>
      </w:r>
      <w:r w:rsidRPr="005E6309">
        <w:rPr>
          <w:sz w:val="18"/>
          <w:szCs w:val="18"/>
          <w:lang w:val="en-GB"/>
        </w:rPr>
        <w:t>Scientific research</w:t>
      </w:r>
    </w:p>
    <w:p w:rsidR="00B7052C" w:rsidRPr="00684769" w:rsidRDefault="00AE3843" w:rsidP="00B7052C">
      <w:pPr>
        <w:ind w:left="426"/>
        <w:rPr>
          <w:rFonts w:ascii="Arial" w:eastAsia="Calibri" w:hAnsi="Arial" w:cs="Arial"/>
          <w:color w:val="000000"/>
          <w:sz w:val="18"/>
          <w:szCs w:val="18"/>
          <w:lang w:val="en-GB" w:eastAsia="de-DE"/>
        </w:rPr>
      </w:pPr>
      <w:sdt>
        <w:sdtPr>
          <w:rPr>
            <w:rFonts w:ascii="Arial" w:hAnsi="Arial" w:cs="Arial"/>
            <w:sz w:val="18"/>
            <w:szCs w:val="18"/>
            <w:lang w:val="en-GB"/>
          </w:rPr>
          <w:id w:val="937715808"/>
        </w:sdtPr>
        <w:sdtEndPr/>
        <w:sdtContent>
          <w:r w:rsidR="00B7052C" w:rsidRPr="009F739B">
            <w:rPr>
              <w:rFonts w:ascii="MS Gothic" w:eastAsia="MS Gothic" w:hAnsi="MS Gothic" w:cs="Arial"/>
              <w:sz w:val="18"/>
              <w:szCs w:val="18"/>
              <w:lang w:val="en-GB"/>
            </w:rPr>
            <w:t>☐</w:t>
          </w:r>
        </w:sdtContent>
      </w:sdt>
      <w:r w:rsidR="00B7052C" w:rsidRPr="009F739B">
        <w:rPr>
          <w:rFonts w:ascii="Arial" w:hAnsi="Arial" w:cs="Arial"/>
          <w:sz w:val="18"/>
          <w:szCs w:val="18"/>
          <w:lang w:val="en-GB"/>
        </w:rPr>
        <w:t>…</w:t>
      </w:r>
      <w:r w:rsidR="00B7052C">
        <w:rPr>
          <w:rFonts w:ascii="Arial" w:eastAsia="Calibri" w:hAnsi="Arial" w:cs="Arial"/>
          <w:color w:val="000000"/>
          <w:sz w:val="18"/>
          <w:szCs w:val="18"/>
          <w:lang w:val="en-GB" w:eastAsia="de-DE"/>
        </w:rPr>
        <w:t xml:space="preserve">Public pressure </w:t>
      </w:r>
      <w:r w:rsidR="00B7052C" w:rsidRPr="009F739B">
        <w:rPr>
          <w:rFonts w:ascii="Arial" w:eastAsia="Calibri" w:hAnsi="Arial" w:cs="Arial"/>
          <w:color w:val="000000"/>
          <w:sz w:val="18"/>
          <w:szCs w:val="18"/>
          <w:lang w:val="en-GB" w:eastAsia="de-DE"/>
        </w:rPr>
        <w:br/>
      </w:r>
      <w:sdt>
        <w:sdtPr>
          <w:rPr>
            <w:sz w:val="18"/>
            <w:szCs w:val="18"/>
            <w:lang w:val="en-GB"/>
          </w:rPr>
          <w:id w:val="1918354313"/>
        </w:sdtPr>
        <w:sdtEndPr/>
        <w:sdtContent>
          <w:r w:rsidR="00B7052C" w:rsidRPr="009F739B">
            <w:rPr>
              <w:rFonts w:ascii="MS Gothic" w:eastAsia="MS Gothic" w:hAnsi="MS Gothic"/>
              <w:sz w:val="18"/>
              <w:szCs w:val="18"/>
              <w:lang w:val="en-GB"/>
            </w:rPr>
            <w:t>☐</w:t>
          </w:r>
        </w:sdtContent>
      </w:sdt>
      <w:r w:rsidR="00B7052C" w:rsidRPr="009F739B">
        <w:rPr>
          <w:sz w:val="18"/>
          <w:szCs w:val="18"/>
          <w:lang w:val="en-GB"/>
        </w:rPr>
        <w:t>…</w:t>
      </w:r>
      <w:r w:rsidR="00B7052C" w:rsidRPr="009F739B">
        <w:rPr>
          <w:rFonts w:ascii="Arial" w:eastAsia="Calibri" w:hAnsi="Arial" w:cs="Arial"/>
          <w:color w:val="000000"/>
          <w:sz w:val="18"/>
          <w:szCs w:val="18"/>
          <w:lang w:val="en-GB" w:eastAsia="de-DE"/>
        </w:rPr>
        <w:t>L</w:t>
      </w:r>
      <w:r w:rsidR="00B7052C" w:rsidRPr="006E423F">
        <w:rPr>
          <w:rFonts w:ascii="Arial" w:eastAsia="Calibri" w:hAnsi="Arial" w:cs="Arial"/>
          <w:color w:val="000000"/>
          <w:sz w:val="18"/>
          <w:szCs w:val="18"/>
          <w:lang w:val="en-GB" w:eastAsia="de-DE"/>
        </w:rPr>
        <w:t>obbying from private sector</w:t>
      </w:r>
      <w:r w:rsidR="00B7052C">
        <w:rPr>
          <w:rFonts w:ascii="Arial" w:eastAsia="Calibri" w:hAnsi="Arial" w:cs="Arial"/>
          <w:color w:val="000000"/>
          <w:sz w:val="18"/>
          <w:szCs w:val="18"/>
          <w:lang w:val="en-GB" w:eastAsia="de-DE"/>
        </w:rPr>
        <w:br/>
      </w:r>
      <w:r w:rsidR="00B7052C" w:rsidRPr="00085E96">
        <w:rPr>
          <w:rFonts w:ascii="MS Gothic" w:eastAsia="MS Gothic" w:hAnsi="MS Gothic"/>
          <w:sz w:val="18"/>
          <w:szCs w:val="18"/>
          <w:lang w:val="en-GB"/>
        </w:rPr>
        <w:t>☐</w:t>
      </w:r>
      <w:r w:rsidR="00B7052C" w:rsidRPr="00085E96">
        <w:rPr>
          <w:sz w:val="18"/>
          <w:szCs w:val="18"/>
          <w:lang w:val="en-GB"/>
        </w:rPr>
        <w:t>…</w:t>
      </w:r>
      <w:r w:rsidR="008306D2">
        <w:rPr>
          <w:rFonts w:ascii="Arial" w:eastAsia="Calibri" w:hAnsi="Arial" w:cs="Arial"/>
          <w:color w:val="000000"/>
          <w:sz w:val="18"/>
          <w:szCs w:val="18"/>
          <w:lang w:val="en-GB" w:eastAsia="de-DE"/>
        </w:rPr>
        <w:t>Front-runner</w:t>
      </w:r>
      <w:r w:rsidR="008306D2" w:rsidRPr="00085E96">
        <w:rPr>
          <w:rFonts w:ascii="Arial" w:eastAsia="Calibri" w:hAnsi="Arial" w:cs="Arial"/>
          <w:color w:val="000000"/>
          <w:sz w:val="18"/>
          <w:szCs w:val="18"/>
          <w:lang w:val="en-GB" w:eastAsia="de-DE"/>
        </w:rPr>
        <w:t xml:space="preserve"> </w:t>
      </w:r>
      <w:r w:rsidR="00B7052C" w:rsidRPr="00085E96">
        <w:rPr>
          <w:rFonts w:ascii="Arial" w:eastAsia="Calibri" w:hAnsi="Arial" w:cs="Arial"/>
          <w:color w:val="000000"/>
          <w:sz w:val="18"/>
          <w:szCs w:val="18"/>
          <w:lang w:val="en-GB" w:eastAsia="de-DE"/>
        </w:rPr>
        <w:t>sectors</w:t>
      </w:r>
      <w:r w:rsidR="00B7052C">
        <w:rPr>
          <w:rFonts w:ascii="Arial" w:eastAsia="Calibri" w:hAnsi="Arial" w:cs="Arial"/>
          <w:color w:val="000000"/>
          <w:sz w:val="18"/>
          <w:szCs w:val="18"/>
          <w:lang w:val="en-GB" w:eastAsia="de-DE"/>
        </w:rPr>
        <w:t xml:space="preserve"> </w:t>
      </w:r>
      <w:r w:rsidR="00B7052C" w:rsidRPr="009F739B">
        <w:rPr>
          <w:sz w:val="18"/>
          <w:szCs w:val="18"/>
          <w:lang w:val="en-GB"/>
        </w:rPr>
        <w:br/>
      </w:r>
      <w:sdt>
        <w:sdtPr>
          <w:rPr>
            <w:rFonts w:ascii="Arial" w:hAnsi="Arial" w:cs="Arial"/>
            <w:sz w:val="18"/>
            <w:szCs w:val="18"/>
            <w:lang w:val="en-GB"/>
          </w:rPr>
          <w:id w:val="1434860660"/>
        </w:sdtPr>
        <w:sdtEndPr/>
        <w:sdtContent>
          <w:r w:rsidR="00B7052C" w:rsidRPr="009F739B">
            <w:rPr>
              <w:rFonts w:ascii="MS Gothic" w:eastAsia="MS Gothic" w:hAnsi="MS Gothic" w:cs="Arial"/>
              <w:sz w:val="18"/>
              <w:szCs w:val="18"/>
              <w:lang w:val="en-GB"/>
            </w:rPr>
            <w:t>☐</w:t>
          </w:r>
        </w:sdtContent>
      </w:sdt>
      <w:r w:rsidR="00B7052C" w:rsidRPr="009F739B">
        <w:rPr>
          <w:rFonts w:ascii="Arial" w:hAnsi="Arial" w:cs="Arial"/>
          <w:sz w:val="18"/>
          <w:szCs w:val="18"/>
          <w:lang w:val="en-GB"/>
        </w:rPr>
        <w:t>…</w:t>
      </w:r>
      <w:r w:rsidR="00B7052C" w:rsidRPr="009F739B">
        <w:rPr>
          <w:rFonts w:ascii="Arial" w:eastAsia="Calibri" w:hAnsi="Arial" w:cs="Arial"/>
          <w:color w:val="000000"/>
          <w:sz w:val="18"/>
          <w:szCs w:val="18"/>
          <w:lang w:val="en-GB" w:eastAsia="de-DE"/>
        </w:rPr>
        <w:t>Media</w:t>
      </w:r>
      <w:r w:rsidR="00B7052C">
        <w:rPr>
          <w:rFonts w:ascii="Arial" w:eastAsia="Calibri" w:hAnsi="Arial" w:cs="Arial"/>
          <w:color w:val="000000"/>
          <w:sz w:val="18"/>
          <w:szCs w:val="18"/>
          <w:lang w:val="en-GB" w:eastAsia="de-DE"/>
        </w:rPr>
        <w:t xml:space="preserve"> coverage</w:t>
      </w:r>
      <w:r w:rsidR="00B7052C" w:rsidRPr="009F739B">
        <w:rPr>
          <w:rFonts w:ascii="Arial" w:hAnsi="Arial" w:cs="Arial"/>
          <w:sz w:val="18"/>
          <w:szCs w:val="18"/>
          <w:lang w:val="en-GB"/>
        </w:rPr>
        <w:br/>
      </w:r>
      <w:sdt>
        <w:sdtPr>
          <w:rPr>
            <w:rFonts w:ascii="Arial" w:hAnsi="Arial" w:cs="Arial"/>
            <w:sz w:val="18"/>
            <w:szCs w:val="18"/>
            <w:lang w:val="en-GB"/>
          </w:rPr>
          <w:id w:val="1038098152"/>
        </w:sdtPr>
        <w:sdtEndPr/>
        <w:sdtContent>
          <w:r w:rsidR="00B7052C" w:rsidRPr="009F739B">
            <w:rPr>
              <w:rFonts w:ascii="MS Gothic" w:eastAsia="MS Gothic" w:hAnsi="MS Gothic" w:cs="Arial" w:hint="eastAsia"/>
              <w:sz w:val="18"/>
              <w:szCs w:val="18"/>
              <w:lang w:val="en-GB"/>
            </w:rPr>
            <w:t>☐</w:t>
          </w:r>
        </w:sdtContent>
      </w:sdt>
      <w:r w:rsidR="00B7052C" w:rsidRPr="009F739B">
        <w:rPr>
          <w:rFonts w:ascii="Arial" w:hAnsi="Arial" w:cs="Arial"/>
          <w:sz w:val="18"/>
          <w:szCs w:val="18"/>
          <w:lang w:val="en-GB"/>
        </w:rPr>
        <w:t>……………………………………………..</w:t>
      </w:r>
    </w:p>
    <w:p w:rsidR="00F55182" w:rsidRPr="0090503C" w:rsidRDefault="00F55182" w:rsidP="00F55182">
      <w:pPr>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In my country, the </w:t>
      </w:r>
      <w:r w:rsidRPr="00076F08">
        <w:rPr>
          <w:rFonts w:ascii="Arial" w:hAnsi="Arial" w:cs="Arial"/>
          <w:bCs/>
          <w:sz w:val="18"/>
          <w:szCs w:val="18"/>
          <w:lang w:val="en-GB"/>
        </w:rPr>
        <w:t xml:space="preserve">willingness to take </w:t>
      </w:r>
      <w:r>
        <w:rPr>
          <w:rFonts w:ascii="Arial" w:hAnsi="Arial" w:cs="Arial"/>
          <w:bCs/>
          <w:sz w:val="18"/>
          <w:szCs w:val="18"/>
          <w:lang w:val="en-GB"/>
        </w:rPr>
        <w:t xml:space="preserve">adaptation </w:t>
      </w:r>
      <w:r w:rsidRPr="00076F08">
        <w:rPr>
          <w:rFonts w:ascii="Arial" w:hAnsi="Arial" w:cs="Arial"/>
          <w:bCs/>
          <w:sz w:val="18"/>
          <w:szCs w:val="18"/>
          <w:lang w:val="en-GB"/>
        </w:rPr>
        <w:t xml:space="preserve">action </w:t>
      </w:r>
      <w:r>
        <w:rPr>
          <w:rFonts w:ascii="Arial" w:hAnsi="Arial" w:cs="Arial"/>
          <w:bCs/>
          <w:sz w:val="18"/>
          <w:szCs w:val="18"/>
          <w:lang w:val="en-GB"/>
        </w:rPr>
        <w:t>at national level is …</w:t>
      </w:r>
      <w:r w:rsidRPr="00076F08">
        <w:rPr>
          <w:rFonts w:ascii="Arial" w:hAnsi="Arial" w:cs="Arial"/>
          <w:bCs/>
          <w:sz w:val="18"/>
          <w:szCs w:val="18"/>
          <w:lang w:val="en-GB"/>
        </w:rPr>
        <w:t xml:space="preserve"> </w:t>
      </w:r>
      <w:sdt>
        <w:sdtPr>
          <w:rPr>
            <w:rStyle w:val="Formatvorlage1"/>
          </w:rPr>
          <w:alias w:val="Please select"/>
          <w:tag w:val="Please select"/>
          <w:id w:val="2035301837"/>
          <w:dropDownList>
            <w:listItem w:displayText="Please select" w:value="Please select"/>
            <w:listItem w:displayText="very high" w:value="very high"/>
            <w:listItem w:displayText="high" w:value="high"/>
            <w:listItem w:displayText="medium" w:value="medium"/>
            <w:listItem w:displayText="low" w:value="low"/>
            <w:listItem w:displayText="very low" w:value="very low"/>
            <w:listItem w:displayText="don`t know" w:value="don`t know"/>
          </w:dropDownList>
        </w:sdtPr>
        <w:sdtEndPr>
          <w:rPr>
            <w:rStyle w:val="Formatvorlage1"/>
          </w:rPr>
        </w:sdtEndPr>
        <w:sdtContent>
          <w:r w:rsidR="00490D38">
            <w:rPr>
              <w:rStyle w:val="Formatvorlage1"/>
              <w:lang w:val="de-AT"/>
            </w:rPr>
            <w:t>Please select</w:t>
          </w:r>
        </w:sdtContent>
      </w:sdt>
    </w:p>
    <w:p w:rsidR="00B7052C" w:rsidRDefault="00B7052C" w:rsidP="00F55182">
      <w:pPr>
        <w:numPr>
          <w:ilvl w:val="0"/>
          <w:numId w:val="40"/>
        </w:numPr>
        <w:ind w:left="426" w:hanging="426"/>
        <w:rPr>
          <w:rFonts w:ascii="Arial" w:hAnsi="Arial" w:cs="Arial"/>
          <w:bCs/>
          <w:sz w:val="18"/>
          <w:szCs w:val="18"/>
          <w:lang w:val="en-GB"/>
        </w:rPr>
      </w:pPr>
      <w:r w:rsidRPr="00781A09">
        <w:rPr>
          <w:rFonts w:ascii="Arial" w:hAnsi="Arial" w:cs="Arial"/>
          <w:bCs/>
          <w:sz w:val="18"/>
          <w:szCs w:val="18"/>
          <w:lang w:val="en-GB"/>
        </w:rPr>
        <w:t xml:space="preserve">In my country, in the past five years, </w:t>
      </w:r>
      <w:r w:rsidR="00872DAB">
        <w:rPr>
          <w:rFonts w:ascii="Arial" w:hAnsi="Arial" w:cs="Arial"/>
          <w:bCs/>
          <w:sz w:val="18"/>
          <w:szCs w:val="18"/>
          <w:lang w:val="en-GB"/>
        </w:rPr>
        <w:t xml:space="preserve">there has been an increase in the amount of adaptation-related </w:t>
      </w:r>
      <w:r w:rsidRPr="00781A09">
        <w:rPr>
          <w:rFonts w:ascii="Arial" w:hAnsi="Arial" w:cs="Arial"/>
          <w:bCs/>
          <w:sz w:val="18"/>
          <w:szCs w:val="18"/>
          <w:lang w:val="en-GB"/>
        </w:rPr>
        <w:t xml:space="preserve">knowledge (e.g. in relation to vulnerabilities, adaptation </w:t>
      </w:r>
      <w:r w:rsidR="00824A8C">
        <w:rPr>
          <w:rFonts w:ascii="Arial" w:hAnsi="Arial" w:cs="Arial"/>
          <w:bCs/>
          <w:sz w:val="18"/>
          <w:szCs w:val="18"/>
          <w:lang w:val="en-GB"/>
        </w:rPr>
        <w:t>options</w:t>
      </w:r>
      <w:r w:rsidRPr="00781A09">
        <w:rPr>
          <w:rFonts w:ascii="Arial" w:hAnsi="Arial" w:cs="Arial"/>
          <w:bCs/>
          <w:sz w:val="18"/>
          <w:szCs w:val="18"/>
          <w:lang w:val="en-GB"/>
        </w:rPr>
        <w:t>)</w:t>
      </w:r>
      <w:r w:rsidR="00872DAB">
        <w:rPr>
          <w:rFonts w:ascii="Arial" w:hAnsi="Arial" w:cs="Arial"/>
          <w:bCs/>
          <w:sz w:val="18"/>
          <w:szCs w:val="18"/>
          <w:lang w:val="en-GB"/>
        </w:rPr>
        <w:t xml:space="preserve"> generated</w:t>
      </w:r>
      <w:r w:rsidRPr="00781A09">
        <w:rPr>
          <w:rFonts w:ascii="Arial" w:hAnsi="Arial" w:cs="Arial"/>
          <w:bCs/>
          <w:sz w:val="18"/>
          <w:szCs w:val="18"/>
          <w:lang w:val="en-GB"/>
        </w:rPr>
        <w:t xml:space="preserve"> with the aim </w:t>
      </w:r>
      <w:r w:rsidR="00872DAB">
        <w:rPr>
          <w:rFonts w:ascii="Arial" w:hAnsi="Arial" w:cs="Arial"/>
          <w:bCs/>
          <w:sz w:val="18"/>
          <w:szCs w:val="18"/>
          <w:lang w:val="en-GB"/>
        </w:rPr>
        <w:t>of</w:t>
      </w:r>
      <w:r w:rsidR="00872DAB" w:rsidRPr="00781A09">
        <w:rPr>
          <w:rFonts w:ascii="Arial" w:hAnsi="Arial" w:cs="Arial"/>
          <w:bCs/>
          <w:sz w:val="18"/>
          <w:szCs w:val="18"/>
          <w:lang w:val="en-GB"/>
        </w:rPr>
        <w:t xml:space="preserve"> </w:t>
      </w:r>
      <w:r w:rsidRPr="00781A09">
        <w:rPr>
          <w:rFonts w:ascii="Arial" w:hAnsi="Arial" w:cs="Arial"/>
          <w:bCs/>
          <w:sz w:val="18"/>
          <w:szCs w:val="18"/>
          <w:lang w:val="en-GB"/>
        </w:rPr>
        <w:t>inform</w:t>
      </w:r>
      <w:r w:rsidR="00872DAB">
        <w:rPr>
          <w:rFonts w:ascii="Arial" w:hAnsi="Arial" w:cs="Arial"/>
          <w:bCs/>
          <w:sz w:val="18"/>
          <w:szCs w:val="18"/>
          <w:lang w:val="en-GB"/>
        </w:rPr>
        <w:t>ing</w:t>
      </w:r>
      <w:r w:rsidRPr="00781A09">
        <w:rPr>
          <w:rFonts w:ascii="Arial" w:hAnsi="Arial" w:cs="Arial"/>
          <w:bCs/>
          <w:sz w:val="18"/>
          <w:szCs w:val="18"/>
          <w:lang w:val="en-GB"/>
        </w:rPr>
        <w:t xml:space="preserve"> policy making</w:t>
      </w:r>
      <w:r>
        <w:rPr>
          <w:rFonts w:ascii="Arial" w:hAnsi="Arial" w:cs="Arial"/>
          <w:bCs/>
          <w:sz w:val="18"/>
          <w:szCs w:val="18"/>
          <w:lang w:val="en-GB"/>
        </w:rPr>
        <w:t xml:space="preserve"> …</w:t>
      </w:r>
      <w:r w:rsidRPr="00076F08">
        <w:rPr>
          <w:rFonts w:ascii="Arial" w:hAnsi="Arial" w:cs="Arial"/>
          <w:bCs/>
          <w:sz w:val="18"/>
          <w:szCs w:val="18"/>
          <w:lang w:val="en-GB"/>
        </w:rPr>
        <w:t xml:space="preserve"> </w:t>
      </w:r>
      <w:sdt>
        <w:sdtPr>
          <w:rPr>
            <w:rStyle w:val="Formatvorlage1"/>
            <w:lang w:val="en-GB"/>
          </w:rPr>
          <w:id w:val="-1086221473"/>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EndPr>
          <w:rPr>
            <w:rStyle w:val="Formatvorlage1"/>
          </w:rPr>
        </w:sdtEndPr>
        <w:sdtContent>
          <w:r w:rsidR="00490D38" w:rsidRPr="00A73318">
            <w:rPr>
              <w:rStyle w:val="Formatvorlage1"/>
              <w:lang w:val="en-GB"/>
            </w:rPr>
            <w:t>Please select</w:t>
          </w:r>
        </w:sdtContent>
      </w:sdt>
      <w:r>
        <w:rPr>
          <w:rFonts w:ascii="Arial" w:hAnsi="Arial" w:cs="Arial"/>
          <w:bCs/>
          <w:sz w:val="18"/>
          <w:szCs w:val="18"/>
          <w:lang w:val="en-GB"/>
        </w:rPr>
        <w:t xml:space="preserve">  </w:t>
      </w:r>
    </w:p>
    <w:p w:rsidR="00B7052C" w:rsidRPr="00824A8C" w:rsidRDefault="00B7052C" w:rsidP="00824A8C">
      <w:pPr>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In my country, </w:t>
      </w:r>
      <w:r w:rsidRPr="00411879">
        <w:rPr>
          <w:rFonts w:ascii="Arial" w:hAnsi="Arial" w:cs="Arial"/>
          <w:bCs/>
          <w:sz w:val="18"/>
          <w:szCs w:val="18"/>
          <w:lang w:val="en-GB"/>
        </w:rPr>
        <w:t xml:space="preserve">uncertainties in future </w:t>
      </w:r>
      <w:r w:rsidRPr="009E3876">
        <w:rPr>
          <w:rFonts w:ascii="Arial" w:hAnsi="Arial" w:cs="Arial"/>
          <w:bCs/>
          <w:sz w:val="18"/>
          <w:szCs w:val="18"/>
          <w:lang w:val="en-GB"/>
        </w:rPr>
        <w:t xml:space="preserve">projections </w:t>
      </w:r>
      <w:r w:rsidR="00824A8C">
        <w:rPr>
          <w:rFonts w:ascii="Arial" w:hAnsi="Arial" w:cs="Arial"/>
          <w:bCs/>
          <w:sz w:val="18"/>
          <w:szCs w:val="18"/>
          <w:lang w:val="en-GB"/>
        </w:rPr>
        <w:t>(e.g.</w:t>
      </w:r>
      <w:r w:rsidR="00824A8C" w:rsidRPr="00824A8C">
        <w:rPr>
          <w:rFonts w:ascii="Arial" w:hAnsi="Arial" w:cs="Arial"/>
          <w:bCs/>
          <w:sz w:val="18"/>
          <w:szCs w:val="18"/>
          <w:lang w:val="en-GB"/>
        </w:rPr>
        <w:t xml:space="preserve"> </w:t>
      </w:r>
      <w:r w:rsidR="00872DAB">
        <w:rPr>
          <w:rFonts w:ascii="Arial" w:hAnsi="Arial" w:cs="Arial"/>
          <w:bCs/>
          <w:sz w:val="18"/>
          <w:szCs w:val="18"/>
          <w:lang w:val="en-GB"/>
        </w:rPr>
        <w:t xml:space="preserve">uncertainties regarding </w:t>
      </w:r>
      <w:r w:rsidR="00824A8C" w:rsidRPr="00824A8C">
        <w:rPr>
          <w:rFonts w:ascii="Arial" w:hAnsi="Arial" w:cs="Arial"/>
          <w:bCs/>
          <w:sz w:val="18"/>
          <w:szCs w:val="18"/>
          <w:lang w:val="en-GB"/>
        </w:rPr>
        <w:t xml:space="preserve">climate change) </w:t>
      </w:r>
      <w:r w:rsidRPr="00824A8C">
        <w:rPr>
          <w:rFonts w:ascii="Arial" w:hAnsi="Arial" w:cs="Arial"/>
          <w:bCs/>
          <w:sz w:val="18"/>
          <w:szCs w:val="18"/>
          <w:lang w:val="en-GB"/>
        </w:rPr>
        <w:t xml:space="preserve">are explicitly addressed in </w:t>
      </w:r>
      <w:r w:rsidR="002E0351">
        <w:rPr>
          <w:rFonts w:ascii="Arial" w:hAnsi="Arial" w:cs="Arial"/>
          <w:bCs/>
          <w:sz w:val="18"/>
          <w:szCs w:val="18"/>
          <w:lang w:val="en-GB"/>
        </w:rPr>
        <w:t xml:space="preserve">the </w:t>
      </w:r>
      <w:r w:rsidRPr="00824A8C">
        <w:rPr>
          <w:rFonts w:ascii="Arial" w:hAnsi="Arial" w:cs="Arial"/>
          <w:bCs/>
          <w:sz w:val="18"/>
          <w:szCs w:val="18"/>
          <w:lang w:val="en-GB"/>
        </w:rPr>
        <w:t>adaptation polic</w:t>
      </w:r>
      <w:r w:rsidR="00F55182" w:rsidRPr="00824A8C">
        <w:rPr>
          <w:rFonts w:ascii="Arial" w:hAnsi="Arial" w:cs="Arial"/>
          <w:bCs/>
          <w:sz w:val="18"/>
          <w:szCs w:val="18"/>
          <w:lang w:val="en-GB"/>
        </w:rPr>
        <w:t>y process</w:t>
      </w:r>
      <w:r w:rsidRPr="00824A8C">
        <w:rPr>
          <w:rFonts w:ascii="Arial" w:hAnsi="Arial" w:cs="Arial"/>
          <w:bCs/>
          <w:sz w:val="18"/>
          <w:szCs w:val="18"/>
          <w:lang w:val="en-GB"/>
        </w:rPr>
        <w:t xml:space="preserve"> … </w:t>
      </w:r>
      <w:sdt>
        <w:sdtPr>
          <w:rPr>
            <w:rStyle w:val="Formatvorlage1"/>
          </w:rPr>
          <w:id w:val="505861893"/>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EndPr>
          <w:rPr>
            <w:rStyle w:val="Formatvorlage1"/>
          </w:rPr>
        </w:sdtEndPr>
        <w:sdtContent>
          <w:r w:rsidR="00490D38">
            <w:rPr>
              <w:rStyle w:val="Formatvorlage1"/>
              <w:lang w:val="de-AT"/>
            </w:rPr>
            <w:t>Please select</w:t>
          </w:r>
        </w:sdtContent>
      </w:sdt>
      <w:r w:rsidRPr="00824A8C">
        <w:rPr>
          <w:rFonts w:ascii="Arial" w:hAnsi="Arial" w:cs="Arial"/>
          <w:bCs/>
          <w:sz w:val="18"/>
          <w:szCs w:val="18"/>
          <w:lang w:val="en-GB"/>
        </w:rPr>
        <w:t xml:space="preserve">  </w:t>
      </w:r>
    </w:p>
    <w:p w:rsidR="00B7052C" w:rsidRPr="009F739B" w:rsidRDefault="00B7052C" w:rsidP="00B7052C">
      <w:pPr>
        <w:numPr>
          <w:ilvl w:val="0"/>
          <w:numId w:val="40"/>
        </w:numPr>
        <w:ind w:left="426" w:hanging="426"/>
        <w:rPr>
          <w:rFonts w:ascii="Arial" w:hAnsi="Arial" w:cs="Arial"/>
          <w:bCs/>
          <w:sz w:val="18"/>
          <w:szCs w:val="18"/>
        </w:rPr>
      </w:pPr>
      <w:r w:rsidRPr="009F739B">
        <w:rPr>
          <w:rFonts w:ascii="Arial" w:hAnsi="Arial" w:cs="Arial"/>
          <w:bCs/>
          <w:sz w:val="18"/>
          <w:szCs w:val="18"/>
          <w:lang w:val="en-GB"/>
        </w:rPr>
        <w:t xml:space="preserve">In my country, </w:t>
      </w:r>
      <w:r w:rsidRPr="00392105">
        <w:rPr>
          <w:rFonts w:ascii="Arial" w:hAnsi="Arial" w:cs="Arial"/>
          <w:bCs/>
          <w:sz w:val="18"/>
          <w:szCs w:val="18"/>
          <w:lang w:val="en-GB"/>
        </w:rPr>
        <w:t>adapt</w:t>
      </w:r>
      <w:r>
        <w:rPr>
          <w:rFonts w:ascii="Arial" w:hAnsi="Arial" w:cs="Arial"/>
          <w:bCs/>
          <w:sz w:val="18"/>
          <w:szCs w:val="18"/>
          <w:lang w:val="en-GB"/>
        </w:rPr>
        <w:t>at</w:t>
      </w:r>
      <w:r w:rsidRPr="00392105">
        <w:rPr>
          <w:rFonts w:ascii="Arial" w:hAnsi="Arial" w:cs="Arial"/>
          <w:bCs/>
          <w:sz w:val="18"/>
          <w:szCs w:val="18"/>
          <w:lang w:val="en-GB"/>
        </w:rPr>
        <w:t xml:space="preserve">ion </w:t>
      </w:r>
      <w:r>
        <w:rPr>
          <w:rFonts w:ascii="Arial" w:hAnsi="Arial" w:cs="Arial"/>
          <w:bCs/>
          <w:sz w:val="18"/>
          <w:szCs w:val="18"/>
          <w:lang w:val="en-GB"/>
        </w:rPr>
        <w:t>objectives</w:t>
      </w:r>
      <w:r w:rsidRPr="009F739B">
        <w:rPr>
          <w:rFonts w:ascii="Arial" w:hAnsi="Arial" w:cs="Arial"/>
          <w:bCs/>
          <w:sz w:val="18"/>
          <w:szCs w:val="18"/>
        </w:rPr>
        <w:t xml:space="preserve"> are based on an understanding of the impacts, risks and/or vulnerabilities</w:t>
      </w:r>
      <w:r w:rsidR="008306D2">
        <w:rPr>
          <w:rFonts w:ascii="Arial" w:hAnsi="Arial" w:cs="Arial"/>
          <w:bCs/>
          <w:sz w:val="18"/>
          <w:szCs w:val="18"/>
        </w:rPr>
        <w:t xml:space="preserve"> to climate change</w:t>
      </w:r>
      <w:r w:rsidRPr="009F739B">
        <w:rPr>
          <w:rFonts w:ascii="Arial" w:hAnsi="Arial" w:cs="Arial"/>
          <w:bCs/>
          <w:sz w:val="18"/>
          <w:szCs w:val="18"/>
        </w:rPr>
        <w:t xml:space="preserve"> </w:t>
      </w:r>
      <w:r w:rsidRPr="009F739B">
        <w:rPr>
          <w:rFonts w:ascii="Arial" w:hAnsi="Arial" w:cs="Arial"/>
          <w:bCs/>
          <w:sz w:val="18"/>
          <w:szCs w:val="18"/>
          <w:lang w:val="en-GB"/>
        </w:rPr>
        <w:t xml:space="preserve">… </w:t>
      </w:r>
      <w:sdt>
        <w:sdtPr>
          <w:rPr>
            <w:rStyle w:val="Formatvorlage1"/>
            <w:lang w:val="en-GB"/>
          </w:rPr>
          <w:alias w:val="Please select"/>
          <w:id w:val="-1655528953"/>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EndPr>
          <w:rPr>
            <w:rStyle w:val="Formatvorlage1"/>
          </w:rPr>
        </w:sdtEndPr>
        <w:sdtContent>
          <w:r w:rsidR="00490D38" w:rsidRPr="00A73318">
            <w:rPr>
              <w:rStyle w:val="Formatvorlage1"/>
              <w:lang w:val="en-GB"/>
            </w:rPr>
            <w:t>Please select</w:t>
          </w:r>
        </w:sdtContent>
      </w:sdt>
      <w:r w:rsidRPr="009F739B">
        <w:rPr>
          <w:rFonts w:ascii="Arial" w:hAnsi="Arial" w:cs="Arial"/>
          <w:bCs/>
          <w:sz w:val="18"/>
          <w:szCs w:val="18"/>
          <w:lang w:val="en-GB"/>
        </w:rPr>
        <w:t xml:space="preserve">  </w:t>
      </w:r>
    </w:p>
    <w:p w:rsidR="00B7052C" w:rsidRDefault="00B7052C" w:rsidP="00B7052C">
      <w:pPr>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In my country, </w:t>
      </w:r>
      <w:r>
        <w:rPr>
          <w:rFonts w:ascii="Arial" w:hAnsi="Arial" w:cs="Arial"/>
          <w:bCs/>
          <w:sz w:val="18"/>
          <w:szCs w:val="18"/>
        </w:rPr>
        <w:t>integration</w:t>
      </w:r>
      <w:r w:rsidRPr="009F739B">
        <w:rPr>
          <w:rFonts w:ascii="Arial" w:hAnsi="Arial" w:cs="Arial"/>
          <w:bCs/>
          <w:sz w:val="18"/>
          <w:szCs w:val="18"/>
        </w:rPr>
        <w:t xml:space="preserve"> of adaptation </w:t>
      </w:r>
      <w:r w:rsidR="009E108A">
        <w:rPr>
          <w:rFonts w:ascii="Arial" w:hAnsi="Arial" w:cs="Arial"/>
          <w:bCs/>
          <w:sz w:val="18"/>
          <w:szCs w:val="18"/>
        </w:rPr>
        <w:t>in</w:t>
      </w:r>
      <w:r w:rsidR="002E0351">
        <w:rPr>
          <w:rFonts w:ascii="Arial" w:hAnsi="Arial" w:cs="Arial"/>
          <w:bCs/>
          <w:sz w:val="18"/>
          <w:szCs w:val="18"/>
        </w:rPr>
        <w:t>to</w:t>
      </w:r>
      <w:r w:rsidR="009E108A">
        <w:rPr>
          <w:rFonts w:ascii="Arial" w:hAnsi="Arial" w:cs="Arial"/>
          <w:bCs/>
          <w:sz w:val="18"/>
          <w:szCs w:val="18"/>
        </w:rPr>
        <w:t xml:space="preserve"> sectoral</w:t>
      </w:r>
      <w:r w:rsidR="009E108A" w:rsidRPr="009F739B">
        <w:rPr>
          <w:rFonts w:ascii="Arial" w:hAnsi="Arial" w:cs="Arial"/>
          <w:bCs/>
          <w:sz w:val="18"/>
          <w:szCs w:val="18"/>
        </w:rPr>
        <w:t xml:space="preserve"> </w:t>
      </w:r>
      <w:r w:rsidRPr="009F739B">
        <w:rPr>
          <w:rFonts w:ascii="Arial" w:hAnsi="Arial" w:cs="Arial"/>
          <w:bCs/>
          <w:sz w:val="18"/>
          <w:szCs w:val="18"/>
        </w:rPr>
        <w:t xml:space="preserve">policies and programmes </w:t>
      </w:r>
      <w:r>
        <w:rPr>
          <w:rFonts w:ascii="Arial" w:hAnsi="Arial" w:cs="Arial"/>
          <w:bCs/>
          <w:sz w:val="18"/>
          <w:szCs w:val="18"/>
          <w:lang w:val="en-GB"/>
        </w:rPr>
        <w:t xml:space="preserve">is increasing … </w:t>
      </w:r>
      <w:sdt>
        <w:sdtPr>
          <w:rPr>
            <w:rStyle w:val="Formatvorlage1"/>
          </w:rPr>
          <w:id w:val="-1137486258"/>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EndPr>
          <w:rPr>
            <w:rStyle w:val="Formatvorlage1"/>
          </w:rPr>
        </w:sdtEndPr>
        <w:sdtContent>
          <w:r w:rsidR="00490D38">
            <w:rPr>
              <w:rStyle w:val="Formatvorlage1"/>
              <w:lang w:val="de-AT"/>
            </w:rPr>
            <w:t>Please select</w:t>
          </w:r>
        </w:sdtContent>
      </w:sdt>
      <w:r>
        <w:rPr>
          <w:rFonts w:ascii="Arial" w:hAnsi="Arial" w:cs="Arial"/>
          <w:bCs/>
          <w:sz w:val="18"/>
          <w:szCs w:val="18"/>
          <w:lang w:val="en-GB"/>
        </w:rPr>
        <w:t xml:space="preserve">  </w:t>
      </w:r>
    </w:p>
    <w:p w:rsidR="00B7052C" w:rsidRPr="009E3876" w:rsidRDefault="00B7052C" w:rsidP="00B7052C">
      <w:pPr>
        <w:pStyle w:val="ListParagraph"/>
        <w:ind w:left="644" w:hanging="218"/>
        <w:rPr>
          <w:rFonts w:ascii="Arial" w:hAnsi="Arial" w:cs="Arial"/>
          <w:bCs/>
          <w:sz w:val="18"/>
          <w:szCs w:val="18"/>
          <w:lang w:val="en-GB"/>
        </w:rPr>
      </w:pPr>
      <w:r w:rsidRPr="009E3876">
        <w:rPr>
          <w:rFonts w:ascii="Arial" w:hAnsi="Arial" w:cs="Arial"/>
          <w:bCs/>
          <w:sz w:val="18"/>
          <w:szCs w:val="18"/>
          <w:lang w:val="en-GB"/>
        </w:rPr>
        <w:t>Please provide examples:</w:t>
      </w:r>
    </w:p>
    <w:p w:rsidR="00B7052C" w:rsidRPr="00F559B5" w:rsidRDefault="00B7052C" w:rsidP="00B7052C">
      <w:pPr>
        <w:pStyle w:val="ListParagraph"/>
        <w:ind w:left="644" w:hanging="218"/>
        <w:rPr>
          <w:rFonts w:ascii="Arial" w:hAnsi="Arial"/>
          <w:color w:val="4F81BD" w:themeColor="accent1"/>
          <w:sz w:val="20"/>
          <w:lang w:val="en-GB"/>
        </w:rPr>
      </w:pPr>
      <w:r w:rsidRPr="00F559B5">
        <w:rPr>
          <w:rStyle w:val="Formatvorlage1"/>
          <w:lang w:val="en-GB"/>
        </w:rPr>
        <w:t>Please insert text</w:t>
      </w:r>
    </w:p>
    <w:p w:rsidR="00B7052C" w:rsidRPr="00172232" w:rsidRDefault="00B7052C" w:rsidP="00B7052C">
      <w:pPr>
        <w:ind w:left="426"/>
        <w:rPr>
          <w:rFonts w:ascii="Arial" w:hAnsi="Arial" w:cs="Arial"/>
          <w:bCs/>
          <w:sz w:val="4"/>
          <w:szCs w:val="4"/>
          <w:lang w:val="en-GB"/>
        </w:rPr>
      </w:pPr>
    </w:p>
    <w:p w:rsidR="00B7052C" w:rsidRDefault="00B7052C" w:rsidP="00B7052C">
      <w:pPr>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In my country, aspects </w:t>
      </w:r>
      <w:r w:rsidR="00872DAB">
        <w:rPr>
          <w:rFonts w:ascii="Arial" w:hAnsi="Arial" w:cs="Arial"/>
          <w:bCs/>
          <w:sz w:val="18"/>
          <w:szCs w:val="18"/>
          <w:lang w:val="en-GB"/>
        </w:rPr>
        <w:t xml:space="preserve">that are relevant to climate change mitigation </w:t>
      </w:r>
      <w:r>
        <w:rPr>
          <w:rFonts w:ascii="Arial" w:hAnsi="Arial" w:cs="Arial"/>
          <w:bCs/>
          <w:sz w:val="18"/>
          <w:szCs w:val="18"/>
          <w:lang w:val="en-GB"/>
        </w:rPr>
        <w:t xml:space="preserve">are taken into account in </w:t>
      </w:r>
      <w:r w:rsidR="002E0351">
        <w:rPr>
          <w:rFonts w:ascii="Arial" w:hAnsi="Arial" w:cs="Arial"/>
          <w:bCs/>
          <w:sz w:val="18"/>
          <w:szCs w:val="18"/>
          <w:lang w:val="en-GB"/>
        </w:rPr>
        <w:t xml:space="preserve">the </w:t>
      </w:r>
      <w:r>
        <w:rPr>
          <w:rFonts w:ascii="Arial" w:hAnsi="Arial" w:cs="Arial"/>
          <w:bCs/>
          <w:sz w:val="18"/>
          <w:szCs w:val="18"/>
          <w:lang w:val="en-GB"/>
        </w:rPr>
        <w:t xml:space="preserve">adaptation </w:t>
      </w:r>
      <w:r w:rsidR="00F55182">
        <w:rPr>
          <w:rFonts w:ascii="Arial" w:hAnsi="Arial" w:cs="Arial"/>
          <w:bCs/>
          <w:sz w:val="18"/>
          <w:szCs w:val="18"/>
          <w:lang w:val="en-GB"/>
        </w:rPr>
        <w:t xml:space="preserve">policy process </w:t>
      </w:r>
      <w:r>
        <w:rPr>
          <w:rFonts w:ascii="Arial" w:hAnsi="Arial" w:cs="Arial"/>
          <w:bCs/>
          <w:sz w:val="18"/>
          <w:szCs w:val="18"/>
          <w:lang w:val="en-GB"/>
        </w:rPr>
        <w:t xml:space="preserve">… </w:t>
      </w:r>
      <w:sdt>
        <w:sdtPr>
          <w:rPr>
            <w:rStyle w:val="Formatvorlage1"/>
            <w:lang w:val="en-GB"/>
          </w:rPr>
          <w:id w:val="485672275"/>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EndPr>
          <w:rPr>
            <w:rStyle w:val="Formatvorlage1"/>
          </w:rPr>
        </w:sdtEndPr>
        <w:sdtContent>
          <w:r w:rsidR="00490D38" w:rsidRPr="00A73318">
            <w:rPr>
              <w:rStyle w:val="Formatvorlage1"/>
              <w:lang w:val="en-GB"/>
            </w:rPr>
            <w:t>Please select</w:t>
          </w:r>
        </w:sdtContent>
      </w:sdt>
      <w:r>
        <w:rPr>
          <w:rFonts w:ascii="Arial" w:hAnsi="Arial" w:cs="Arial"/>
          <w:bCs/>
          <w:sz w:val="18"/>
          <w:szCs w:val="18"/>
          <w:lang w:val="en-GB"/>
        </w:rPr>
        <w:t xml:space="preserve">  </w:t>
      </w:r>
    </w:p>
    <w:p w:rsidR="00B7052C" w:rsidRDefault="00B7052C" w:rsidP="00B7052C">
      <w:pPr>
        <w:ind w:left="426"/>
        <w:rPr>
          <w:rFonts w:ascii="Arial" w:hAnsi="Arial" w:cs="Arial"/>
          <w:bCs/>
          <w:sz w:val="18"/>
          <w:szCs w:val="18"/>
          <w:lang w:val="en-GB"/>
        </w:rPr>
      </w:pPr>
      <w:r>
        <w:rPr>
          <w:rFonts w:ascii="Arial" w:hAnsi="Arial" w:cs="Arial"/>
          <w:bCs/>
          <w:sz w:val="18"/>
          <w:szCs w:val="18"/>
          <w:lang w:val="en-GB"/>
        </w:rPr>
        <w:t>Please provide examples:</w:t>
      </w:r>
    </w:p>
    <w:sdt>
      <w:sdtPr>
        <w:rPr>
          <w:rStyle w:val="Formatvorlage1"/>
        </w:rPr>
        <w:id w:val="-90396947"/>
        <w:text/>
      </w:sdtPr>
      <w:sdtEndPr>
        <w:rPr>
          <w:rStyle w:val="Formatvorlage1"/>
        </w:rPr>
      </w:sdtEndPr>
      <w:sdtContent>
        <w:p w:rsidR="00B7052C" w:rsidRPr="00091512" w:rsidRDefault="00490D38" w:rsidP="00B7052C">
          <w:pPr>
            <w:ind w:left="426"/>
            <w:rPr>
              <w:rFonts w:ascii="Arial" w:hAnsi="Arial"/>
              <w:color w:val="4F81BD" w:themeColor="accent1"/>
              <w:sz w:val="20"/>
            </w:rPr>
          </w:pPr>
          <w:r>
            <w:rPr>
              <w:rStyle w:val="Formatvorlage1"/>
              <w:lang w:val="de-AT"/>
            </w:rPr>
            <w:t>Please insert text</w:t>
          </w:r>
        </w:p>
      </w:sdtContent>
    </w:sdt>
    <w:p w:rsidR="00B7052C" w:rsidRDefault="00B7052C" w:rsidP="00B7052C">
      <w:pPr>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In my country, transnational co-operation is considered </w:t>
      </w:r>
      <w:r w:rsidR="00872DAB">
        <w:rPr>
          <w:rFonts w:ascii="Arial" w:hAnsi="Arial" w:cs="Arial"/>
          <w:bCs/>
          <w:sz w:val="18"/>
          <w:szCs w:val="18"/>
          <w:lang w:val="en-GB"/>
        </w:rPr>
        <w:t xml:space="preserve">as an element in </w:t>
      </w:r>
      <w:r>
        <w:rPr>
          <w:rFonts w:ascii="Arial" w:hAnsi="Arial" w:cs="Arial"/>
          <w:bCs/>
          <w:sz w:val="18"/>
          <w:szCs w:val="18"/>
          <w:lang w:val="en-GB"/>
        </w:rPr>
        <w:t xml:space="preserve">our adaptation policy process … </w:t>
      </w:r>
      <w:sdt>
        <w:sdtPr>
          <w:rPr>
            <w:rStyle w:val="Formatvorlage1"/>
            <w:lang w:val="en-GB"/>
          </w:rPr>
          <w:id w:val="960757724"/>
          <w:dropDownList>
            <w:listItem w:value="Wählen Sie ein Element aus."/>
            <w:listItem w:displayText="Please select" w:value="Please select"/>
            <w:listItem w:displayText="strongly agree" w:value="strongly agree"/>
            <w:listItem w:displayText="agree" w:value="agree"/>
            <w:listItem w:displayText="neutral" w:value="neutral"/>
            <w:listItem w:displayText="disagree" w:value="disagree"/>
            <w:listItem w:displayText="strongly disagree" w:value="strongly disagree"/>
            <w:listItem w:displayText="don`t know" w:value="don`t know"/>
          </w:dropDownList>
        </w:sdtPr>
        <w:sdtEndPr>
          <w:rPr>
            <w:rStyle w:val="Formatvorlage1"/>
          </w:rPr>
        </w:sdtEndPr>
        <w:sdtContent>
          <w:r w:rsidR="00490D38" w:rsidRPr="00A73318">
            <w:rPr>
              <w:rStyle w:val="Formatvorlage1"/>
              <w:lang w:val="en-GB"/>
            </w:rPr>
            <w:t>Please select</w:t>
          </w:r>
        </w:sdtContent>
      </w:sdt>
      <w:r>
        <w:rPr>
          <w:rFonts w:ascii="Arial" w:hAnsi="Arial" w:cs="Arial"/>
          <w:bCs/>
          <w:sz w:val="18"/>
          <w:szCs w:val="18"/>
          <w:lang w:val="en-GB"/>
        </w:rPr>
        <w:t xml:space="preserve">  </w:t>
      </w:r>
    </w:p>
    <w:p w:rsidR="00B7052C" w:rsidRDefault="00B7052C" w:rsidP="00B7052C">
      <w:pPr>
        <w:ind w:left="426"/>
        <w:rPr>
          <w:rFonts w:ascii="Arial" w:hAnsi="Arial" w:cs="Arial"/>
          <w:bCs/>
          <w:sz w:val="18"/>
          <w:szCs w:val="18"/>
          <w:lang w:val="en-GB"/>
        </w:rPr>
      </w:pPr>
      <w:r>
        <w:rPr>
          <w:rFonts w:ascii="Arial" w:hAnsi="Arial" w:cs="Arial"/>
          <w:bCs/>
          <w:sz w:val="18"/>
          <w:szCs w:val="18"/>
          <w:lang w:val="en-GB"/>
        </w:rPr>
        <w:t>Please provide examples:</w:t>
      </w:r>
    </w:p>
    <w:sdt>
      <w:sdtPr>
        <w:rPr>
          <w:rStyle w:val="Formatvorlage1"/>
        </w:rPr>
        <w:id w:val="757878299"/>
        <w:text/>
      </w:sdtPr>
      <w:sdtEndPr>
        <w:rPr>
          <w:rStyle w:val="Formatvorlage1"/>
        </w:rPr>
      </w:sdtEndPr>
      <w:sdtContent>
        <w:p w:rsidR="00035BD0" w:rsidRPr="00091512" w:rsidRDefault="00490D38" w:rsidP="00035BD0">
          <w:pPr>
            <w:ind w:left="426"/>
            <w:rPr>
              <w:rFonts w:ascii="Arial" w:hAnsi="Arial"/>
              <w:color w:val="4F81BD" w:themeColor="accent1"/>
              <w:sz w:val="20"/>
            </w:rPr>
          </w:pPr>
          <w:r>
            <w:rPr>
              <w:rStyle w:val="Formatvorlage1"/>
              <w:lang w:val="de-AT"/>
            </w:rPr>
            <w:t>Please insert text</w:t>
          </w:r>
        </w:p>
      </w:sdtContent>
    </w:sdt>
    <w:p w:rsidR="001D123B" w:rsidRPr="003B6AAA" w:rsidRDefault="00035BD0" w:rsidP="001D123B">
      <w:pPr>
        <w:ind w:left="426"/>
        <w:rPr>
          <w:rFonts w:ascii="Arial" w:hAnsi="Arial" w:cs="Arial"/>
          <w:bCs/>
          <w:sz w:val="8"/>
          <w:szCs w:val="8"/>
          <w:lang w:val="en-GB"/>
        </w:rPr>
      </w:pPr>
      <w:r w:rsidDel="001D123B">
        <w:rPr>
          <w:rFonts w:ascii="Arial" w:hAnsi="Arial" w:cs="Arial"/>
          <w:bCs/>
          <w:sz w:val="18"/>
          <w:szCs w:val="18"/>
          <w:lang w:val="en-GB"/>
        </w:rPr>
        <w:t xml:space="preserve"> </w:t>
      </w:r>
    </w:p>
    <w:p w:rsidR="00B7052C" w:rsidRDefault="00B7052C" w:rsidP="00B7052C">
      <w:pPr>
        <w:numPr>
          <w:ilvl w:val="0"/>
          <w:numId w:val="40"/>
        </w:numPr>
        <w:ind w:left="426" w:hanging="426"/>
        <w:rPr>
          <w:rFonts w:ascii="Arial" w:hAnsi="Arial" w:cs="Arial"/>
          <w:bCs/>
          <w:sz w:val="18"/>
          <w:szCs w:val="18"/>
          <w:lang w:val="en-GB"/>
        </w:rPr>
      </w:pPr>
      <w:r>
        <w:rPr>
          <w:rFonts w:ascii="Arial" w:hAnsi="Arial" w:cs="Arial"/>
          <w:bCs/>
          <w:sz w:val="18"/>
          <w:szCs w:val="18"/>
          <w:lang w:val="en-GB"/>
        </w:rPr>
        <w:t>In my country, the following barriers for adaptation</w:t>
      </w:r>
      <w:r w:rsidR="00F55182">
        <w:rPr>
          <w:rFonts w:ascii="Arial" w:hAnsi="Arial" w:cs="Arial"/>
          <w:bCs/>
          <w:sz w:val="18"/>
          <w:szCs w:val="18"/>
          <w:lang w:val="en-GB"/>
        </w:rPr>
        <w:t xml:space="preserve"> </w:t>
      </w:r>
      <w:r w:rsidR="002E0351">
        <w:rPr>
          <w:rFonts w:ascii="Arial" w:hAnsi="Arial" w:cs="Arial"/>
          <w:bCs/>
          <w:sz w:val="18"/>
          <w:szCs w:val="18"/>
          <w:lang w:val="en-GB"/>
        </w:rPr>
        <w:t xml:space="preserve">have </w:t>
      </w:r>
      <w:r w:rsidR="00F55182">
        <w:rPr>
          <w:rFonts w:ascii="Arial" w:hAnsi="Arial" w:cs="Arial"/>
          <w:bCs/>
          <w:sz w:val="18"/>
          <w:szCs w:val="18"/>
          <w:lang w:val="en-GB"/>
        </w:rPr>
        <w:t>be</w:t>
      </w:r>
      <w:r w:rsidR="002E0351">
        <w:rPr>
          <w:rFonts w:ascii="Arial" w:hAnsi="Arial" w:cs="Arial"/>
          <w:bCs/>
          <w:sz w:val="18"/>
          <w:szCs w:val="18"/>
          <w:lang w:val="en-GB"/>
        </w:rPr>
        <w:t>en</w:t>
      </w:r>
      <w:r w:rsidR="00F55182">
        <w:rPr>
          <w:rFonts w:ascii="Arial" w:hAnsi="Arial" w:cs="Arial"/>
          <w:bCs/>
          <w:sz w:val="18"/>
          <w:szCs w:val="18"/>
          <w:lang w:val="en-GB"/>
        </w:rPr>
        <w:t xml:space="preserve"> identified</w:t>
      </w:r>
      <w:r>
        <w:rPr>
          <w:rFonts w:ascii="Arial" w:hAnsi="Arial" w:cs="Arial"/>
          <w:bCs/>
          <w:sz w:val="18"/>
          <w:szCs w:val="18"/>
          <w:lang w:val="en-GB"/>
        </w:rPr>
        <w:t>…</w:t>
      </w:r>
    </w:p>
    <w:p w:rsidR="00B7052C" w:rsidRPr="006843D6" w:rsidRDefault="00B7052C" w:rsidP="00B7052C">
      <w:pPr>
        <w:spacing w:after="40"/>
        <w:ind w:left="426"/>
        <w:rPr>
          <w:rFonts w:ascii="Arial" w:hAnsi="Arial" w:cs="Arial"/>
          <w:bCs/>
          <w:color w:val="808080" w:themeColor="background1" w:themeShade="80"/>
          <w:sz w:val="16"/>
          <w:szCs w:val="16"/>
          <w:lang w:val="en-GB"/>
        </w:rPr>
      </w:pPr>
      <w:r w:rsidRPr="006843D6">
        <w:rPr>
          <w:rFonts w:ascii="Arial" w:hAnsi="Arial" w:cs="Arial"/>
          <w:bCs/>
          <w:color w:val="808080" w:themeColor="background1" w:themeShade="80"/>
          <w:sz w:val="16"/>
          <w:szCs w:val="16"/>
          <w:lang w:val="en-GB"/>
        </w:rPr>
        <w:t xml:space="preserve">Please select the </w:t>
      </w:r>
      <w:r w:rsidRPr="006C1135">
        <w:rPr>
          <w:rFonts w:ascii="Arial" w:hAnsi="Arial" w:cs="Arial"/>
          <w:b/>
          <w:bCs/>
          <w:color w:val="808080" w:themeColor="background1" w:themeShade="80"/>
          <w:sz w:val="16"/>
          <w:szCs w:val="16"/>
          <w:lang w:val="en-GB"/>
        </w:rPr>
        <w:t>three most</w:t>
      </w:r>
      <w:r w:rsidRPr="006843D6">
        <w:rPr>
          <w:rFonts w:ascii="Arial" w:hAnsi="Arial" w:cs="Arial"/>
          <w:bCs/>
          <w:color w:val="808080" w:themeColor="background1" w:themeShade="80"/>
          <w:sz w:val="16"/>
          <w:szCs w:val="16"/>
          <w:lang w:val="en-GB"/>
        </w:rPr>
        <w:t xml:space="preserve"> important </w:t>
      </w:r>
      <w:r>
        <w:rPr>
          <w:rFonts w:ascii="Arial" w:hAnsi="Arial" w:cs="Arial"/>
          <w:bCs/>
          <w:color w:val="808080" w:themeColor="background1" w:themeShade="80"/>
          <w:sz w:val="16"/>
          <w:szCs w:val="16"/>
          <w:lang w:val="en-GB"/>
        </w:rPr>
        <w:t>barriers</w:t>
      </w:r>
      <w:r w:rsidRPr="006843D6">
        <w:rPr>
          <w:rFonts w:ascii="Arial" w:hAnsi="Arial" w:cs="Arial"/>
          <w:bCs/>
          <w:color w:val="808080" w:themeColor="background1" w:themeShade="80"/>
          <w:sz w:val="16"/>
          <w:szCs w:val="16"/>
          <w:lang w:val="en-GB"/>
        </w:rPr>
        <w:t>:</w:t>
      </w:r>
    </w:p>
    <w:p w:rsidR="00B7052C" w:rsidRPr="00707C8D" w:rsidRDefault="00AE3843" w:rsidP="00B7052C">
      <w:pPr>
        <w:pStyle w:val="Default"/>
        <w:ind w:left="426"/>
        <w:rPr>
          <w:rFonts w:eastAsia="Times New Roman"/>
          <w:color w:val="auto"/>
          <w:sz w:val="18"/>
          <w:szCs w:val="18"/>
          <w:lang w:val="en-GB"/>
        </w:rPr>
      </w:pPr>
      <w:sdt>
        <w:sdtPr>
          <w:rPr>
            <w:rFonts w:eastAsia="Times New Roman"/>
            <w:color w:val="auto"/>
            <w:sz w:val="18"/>
            <w:szCs w:val="18"/>
            <w:lang w:val="en-GB"/>
          </w:rPr>
          <w:id w:val="-849791586"/>
        </w:sdtPr>
        <w:sdtEndPr/>
        <w:sdtContent>
          <w:r w:rsidR="00B7052C">
            <w:rPr>
              <w:rFonts w:ascii="MS Gothic" w:eastAsia="MS Gothic" w:hAnsi="MS Gothic" w:hint="eastAsia"/>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Lack of political commitment/will </w:t>
      </w:r>
    </w:p>
    <w:p w:rsidR="00B7052C" w:rsidRPr="00707C8D" w:rsidRDefault="00AE3843" w:rsidP="00B7052C">
      <w:pPr>
        <w:pStyle w:val="Default"/>
        <w:ind w:left="426"/>
        <w:rPr>
          <w:rFonts w:eastAsia="Times New Roman"/>
          <w:color w:val="auto"/>
          <w:sz w:val="18"/>
          <w:szCs w:val="18"/>
          <w:lang w:val="en-GB"/>
        </w:rPr>
      </w:pPr>
      <w:sdt>
        <w:sdtPr>
          <w:rPr>
            <w:rFonts w:eastAsia="Times New Roman"/>
            <w:color w:val="auto"/>
            <w:sz w:val="18"/>
            <w:szCs w:val="18"/>
            <w:lang w:val="en-GB"/>
          </w:rPr>
          <w:id w:val="943187561"/>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Unclear responsibilities </w:t>
      </w:r>
    </w:p>
    <w:p w:rsidR="00B7052C" w:rsidRPr="00707C8D" w:rsidRDefault="00AE3843" w:rsidP="00B7052C">
      <w:pPr>
        <w:pStyle w:val="Default"/>
        <w:ind w:left="426"/>
        <w:rPr>
          <w:rFonts w:eastAsia="Times New Roman"/>
          <w:color w:val="auto"/>
          <w:sz w:val="18"/>
          <w:szCs w:val="18"/>
          <w:lang w:val="en-GB"/>
        </w:rPr>
      </w:pPr>
      <w:sdt>
        <w:sdtPr>
          <w:rPr>
            <w:rFonts w:eastAsia="Times New Roman"/>
            <w:color w:val="auto"/>
            <w:sz w:val="18"/>
            <w:szCs w:val="18"/>
            <w:lang w:val="en-GB"/>
          </w:rPr>
          <w:id w:val="-1054000259"/>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Limited </w:t>
      </w:r>
      <w:r w:rsidR="00B7052C" w:rsidRPr="008E3116">
        <w:rPr>
          <w:rFonts w:eastAsia="Times New Roman"/>
          <w:color w:val="auto"/>
          <w:sz w:val="18"/>
          <w:szCs w:val="18"/>
          <w:lang w:val="en-GB"/>
        </w:rPr>
        <w:t>cooperation among stakeholders</w:t>
      </w:r>
    </w:p>
    <w:p w:rsidR="00B7052C" w:rsidRDefault="00AE3843" w:rsidP="00B7052C">
      <w:pPr>
        <w:pStyle w:val="Default"/>
        <w:ind w:left="426"/>
        <w:rPr>
          <w:sz w:val="18"/>
          <w:szCs w:val="18"/>
          <w:lang w:val="en-GB"/>
        </w:rPr>
      </w:pPr>
      <w:sdt>
        <w:sdtPr>
          <w:rPr>
            <w:rFonts w:eastAsia="Times New Roman"/>
            <w:color w:val="auto"/>
            <w:sz w:val="18"/>
            <w:szCs w:val="18"/>
            <w:lang w:val="en-GB"/>
          </w:rPr>
          <w:id w:val="-1974204210"/>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sz w:val="18"/>
          <w:szCs w:val="18"/>
          <w:lang w:val="en-GB"/>
        </w:rPr>
        <w:t xml:space="preserve">Lack of (financial, human) resources </w:t>
      </w:r>
    </w:p>
    <w:p w:rsidR="00B7052C" w:rsidRPr="006C1135" w:rsidRDefault="00AE3843" w:rsidP="00B7052C">
      <w:pPr>
        <w:pStyle w:val="Default"/>
        <w:ind w:left="426"/>
        <w:rPr>
          <w:rFonts w:eastAsia="Times New Roman"/>
          <w:color w:val="auto"/>
          <w:sz w:val="18"/>
          <w:szCs w:val="18"/>
          <w:lang w:val="en-GB"/>
        </w:rPr>
      </w:pPr>
      <w:sdt>
        <w:sdtPr>
          <w:rPr>
            <w:rFonts w:eastAsia="Times New Roman"/>
            <w:color w:val="auto"/>
            <w:sz w:val="18"/>
            <w:szCs w:val="18"/>
            <w:lang w:val="en-GB"/>
          </w:rPr>
          <w:id w:val="603540680"/>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Uncertainties </w:t>
      </w:r>
      <w:r w:rsidR="00B7052C" w:rsidRPr="00707C8D">
        <w:rPr>
          <w:rFonts w:eastAsia="Times New Roman"/>
          <w:color w:val="auto"/>
          <w:sz w:val="18"/>
          <w:szCs w:val="18"/>
          <w:lang w:val="en-GB"/>
        </w:rPr>
        <w:t xml:space="preserve">  </w:t>
      </w:r>
    </w:p>
    <w:p w:rsidR="00B7052C" w:rsidRDefault="00AE3843" w:rsidP="00B7052C">
      <w:pPr>
        <w:pStyle w:val="Default"/>
        <w:ind w:left="426"/>
        <w:rPr>
          <w:sz w:val="18"/>
          <w:szCs w:val="18"/>
          <w:lang w:val="en-US"/>
        </w:rPr>
      </w:pPr>
      <w:sdt>
        <w:sdtPr>
          <w:rPr>
            <w:rFonts w:eastAsia="Times New Roman"/>
            <w:color w:val="auto"/>
            <w:sz w:val="18"/>
            <w:szCs w:val="18"/>
            <w:lang w:val="en-GB"/>
          </w:rPr>
          <w:id w:val="1050118165"/>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sidRPr="00805266">
        <w:rPr>
          <w:sz w:val="18"/>
          <w:szCs w:val="18"/>
          <w:lang w:val="en-US"/>
        </w:rPr>
        <w:t xml:space="preserve">Lack of </w:t>
      </w:r>
      <w:r w:rsidR="00872DAB">
        <w:rPr>
          <w:sz w:val="18"/>
          <w:szCs w:val="18"/>
          <w:lang w:val="en-US"/>
        </w:rPr>
        <w:t>information</w:t>
      </w:r>
      <w:r w:rsidR="00872DAB" w:rsidRPr="00805266">
        <w:rPr>
          <w:sz w:val="18"/>
          <w:szCs w:val="18"/>
          <w:lang w:val="en-US"/>
        </w:rPr>
        <w:t xml:space="preserve"> </w:t>
      </w:r>
      <w:r w:rsidR="00B7052C">
        <w:rPr>
          <w:sz w:val="18"/>
          <w:szCs w:val="18"/>
          <w:lang w:val="en-US"/>
        </w:rPr>
        <w:t>(e.g. socio-economic data, guidance)</w:t>
      </w:r>
    </w:p>
    <w:p w:rsidR="00B7052C" w:rsidRPr="00805266" w:rsidRDefault="00AE3843" w:rsidP="00B7052C">
      <w:pPr>
        <w:pStyle w:val="Default"/>
        <w:ind w:left="426"/>
        <w:rPr>
          <w:sz w:val="18"/>
          <w:szCs w:val="18"/>
          <w:lang w:val="en-GB"/>
        </w:rPr>
      </w:pPr>
      <w:sdt>
        <w:sdtPr>
          <w:rPr>
            <w:rFonts w:eastAsia="Times New Roman"/>
            <w:color w:val="auto"/>
            <w:sz w:val="18"/>
            <w:szCs w:val="18"/>
            <w:lang w:val="en-GB"/>
          </w:rPr>
          <w:id w:val="-1038660765"/>
        </w:sdtPr>
        <w:sdtEndPr/>
        <w:sdtContent>
          <w:r w:rsidR="00B7052C" w:rsidRPr="008E3116">
            <w:rPr>
              <w:rFonts w:ascii="MS Gothic" w:eastAsia="MS Gothic" w:hAnsi="MS Gothic"/>
              <w:color w:val="auto"/>
              <w:sz w:val="18"/>
              <w:szCs w:val="18"/>
              <w:lang w:val="en-GB"/>
            </w:rPr>
            <w:t>☐</w:t>
          </w:r>
        </w:sdtContent>
      </w:sdt>
      <w:r w:rsidR="00B7052C" w:rsidRPr="008E3116">
        <w:rPr>
          <w:rFonts w:eastAsia="Times New Roman"/>
          <w:color w:val="auto"/>
          <w:sz w:val="18"/>
          <w:szCs w:val="18"/>
          <w:lang w:val="en-GB"/>
        </w:rPr>
        <w:t>…</w:t>
      </w:r>
      <w:r w:rsidR="00B7052C" w:rsidRPr="008E3116">
        <w:rPr>
          <w:sz w:val="18"/>
          <w:szCs w:val="18"/>
          <w:lang w:val="en-US"/>
        </w:rPr>
        <w:t>Lack of exchange</w:t>
      </w:r>
      <w:r w:rsidR="00053C4C">
        <w:rPr>
          <w:sz w:val="18"/>
          <w:szCs w:val="18"/>
          <w:lang w:val="en-US"/>
        </w:rPr>
        <w:t xml:space="preserve"> of knowledge</w:t>
      </w:r>
    </w:p>
    <w:p w:rsidR="00B7052C" w:rsidRPr="00707C8D" w:rsidRDefault="00AE3843" w:rsidP="00B7052C">
      <w:pPr>
        <w:ind w:left="426"/>
        <w:rPr>
          <w:rFonts w:ascii="Arial" w:hAnsi="Arial" w:cs="Arial"/>
          <w:sz w:val="18"/>
          <w:szCs w:val="18"/>
          <w:lang w:val="en-GB"/>
        </w:rPr>
      </w:pPr>
      <w:sdt>
        <w:sdtPr>
          <w:rPr>
            <w:rFonts w:ascii="Arial" w:hAnsi="Arial" w:cs="Arial"/>
            <w:sz w:val="18"/>
            <w:szCs w:val="18"/>
            <w:lang w:val="en-GB" w:eastAsia="de-DE"/>
          </w:rPr>
          <w:id w:val="1930847303"/>
        </w:sdtPr>
        <w:sdtEndPr/>
        <w:sdtContent>
          <w:r w:rsidR="00B7052C" w:rsidRPr="006C1135">
            <w:rPr>
              <w:rFonts w:ascii="Arial" w:hAnsi="Arial" w:cs="Arial"/>
              <w:sz w:val="18"/>
              <w:szCs w:val="18"/>
              <w:lang w:val="en-GB" w:eastAsia="de-DE"/>
            </w:rPr>
            <w:t>☐</w:t>
          </w:r>
        </w:sdtContent>
      </w:sdt>
      <w:r w:rsidR="00B7052C" w:rsidRPr="006C1135">
        <w:rPr>
          <w:rFonts w:ascii="Arial" w:hAnsi="Arial" w:cs="Arial"/>
          <w:sz w:val="18"/>
          <w:szCs w:val="18"/>
          <w:lang w:val="en-GB" w:eastAsia="de-DE"/>
        </w:rPr>
        <w:t>…</w:t>
      </w:r>
      <w:r w:rsidR="00B7052C">
        <w:rPr>
          <w:rFonts w:ascii="Arial" w:hAnsi="Arial" w:cs="Arial"/>
          <w:sz w:val="18"/>
          <w:szCs w:val="18"/>
          <w:lang w:val="en-GB" w:eastAsia="de-DE"/>
        </w:rPr>
        <w:t xml:space="preserve"> </w:t>
      </w:r>
      <w:r w:rsidR="00B7052C" w:rsidRPr="006C1135">
        <w:rPr>
          <w:rFonts w:ascii="Arial" w:hAnsi="Arial" w:cs="Arial"/>
          <w:sz w:val="18"/>
          <w:szCs w:val="18"/>
          <w:lang w:val="en-GB" w:eastAsia="de-DE"/>
        </w:rPr>
        <w:t>Limited capacity in the policy, practitioner and/or research communities</w:t>
      </w:r>
      <w:r w:rsidR="00B7052C">
        <w:rPr>
          <w:rFonts w:ascii="Arial" w:hAnsi="Arial" w:cs="Arial"/>
          <w:sz w:val="18"/>
          <w:szCs w:val="18"/>
          <w:lang w:val="en-GB" w:eastAsia="de-DE"/>
        </w:rPr>
        <w:br/>
      </w:r>
      <w:sdt>
        <w:sdtPr>
          <w:rPr>
            <w:rFonts w:ascii="Arial" w:hAnsi="Arial" w:cs="Arial"/>
            <w:sz w:val="18"/>
            <w:szCs w:val="18"/>
            <w:lang w:val="en-GB" w:eastAsia="de-DE"/>
          </w:rPr>
          <w:id w:val="1930536809"/>
        </w:sdtPr>
        <w:sdtEndPr/>
        <w:sdtContent>
          <w:r w:rsidR="00B7052C" w:rsidRPr="006C1135">
            <w:rPr>
              <w:rFonts w:ascii="Arial" w:hAnsi="Arial" w:cs="Arial"/>
              <w:sz w:val="18"/>
              <w:szCs w:val="18"/>
              <w:lang w:val="en-GB" w:eastAsia="de-DE"/>
            </w:rPr>
            <w:t>☐</w:t>
          </w:r>
        </w:sdtContent>
      </w:sdt>
      <w:r w:rsidR="00B7052C" w:rsidRPr="00707C8D">
        <w:rPr>
          <w:rFonts w:ascii="Arial" w:hAnsi="Arial" w:cs="Arial"/>
          <w:sz w:val="18"/>
          <w:szCs w:val="18"/>
          <w:lang w:val="en-GB" w:eastAsia="de-DE"/>
        </w:rPr>
        <w:t>…</w:t>
      </w:r>
      <w:r w:rsidR="00B7052C">
        <w:rPr>
          <w:rFonts w:ascii="Arial" w:hAnsi="Arial" w:cs="Arial"/>
          <w:sz w:val="18"/>
          <w:szCs w:val="18"/>
          <w:lang w:val="en-GB" w:eastAsia="de-DE"/>
        </w:rPr>
        <w:t xml:space="preserve"> </w:t>
      </w:r>
      <w:r w:rsidR="00B7052C" w:rsidRPr="006C1135">
        <w:rPr>
          <w:rFonts w:ascii="Arial" w:hAnsi="Arial" w:cs="Arial"/>
          <w:sz w:val="18"/>
          <w:szCs w:val="18"/>
          <w:lang w:val="en-GB" w:eastAsia="de-DE"/>
        </w:rPr>
        <w:t>Conflicting values and interests</w:t>
      </w:r>
      <w:r w:rsidR="00B7052C" w:rsidRPr="006C1135">
        <w:rPr>
          <w:rFonts w:ascii="Arial" w:hAnsi="Arial" w:cs="Arial"/>
          <w:sz w:val="18"/>
          <w:szCs w:val="18"/>
          <w:lang w:val="en-GB" w:eastAsia="de-DE"/>
        </w:rPr>
        <w:br/>
      </w:r>
      <w:sdt>
        <w:sdtPr>
          <w:rPr>
            <w:rFonts w:ascii="Arial" w:hAnsi="Arial" w:cs="Arial"/>
            <w:sz w:val="18"/>
            <w:szCs w:val="18"/>
            <w:lang w:val="en-GB"/>
          </w:rPr>
          <w:id w:val="1725554396"/>
        </w:sdtPr>
        <w:sdtEndPr/>
        <w:sdtContent>
          <w:r w:rsidR="00B7052C" w:rsidRPr="00707C8D">
            <w:rPr>
              <w:rFonts w:ascii="MS Gothic" w:eastAsia="MS Gothic" w:hAnsi="MS Gothic" w:cs="Arial"/>
              <w:sz w:val="18"/>
              <w:szCs w:val="18"/>
              <w:lang w:val="en-GB"/>
            </w:rPr>
            <w:t>☐</w:t>
          </w:r>
        </w:sdtContent>
      </w:sdt>
      <w:r w:rsidR="00B7052C" w:rsidRPr="00707C8D">
        <w:rPr>
          <w:rFonts w:ascii="Arial" w:hAnsi="Arial" w:cs="Arial"/>
          <w:sz w:val="18"/>
          <w:szCs w:val="18"/>
          <w:lang w:val="en-GB"/>
        </w:rPr>
        <w:t>…</w:t>
      </w:r>
      <w:r w:rsidR="00F55182">
        <w:rPr>
          <w:rFonts w:ascii="Arial" w:eastAsia="Calibri" w:hAnsi="Arial" w:cs="Arial"/>
          <w:color w:val="000000"/>
          <w:sz w:val="18"/>
          <w:szCs w:val="18"/>
          <w:lang w:val="en-GB" w:eastAsia="de-DE"/>
        </w:rPr>
        <w:t>Inadequate</w:t>
      </w:r>
      <w:r w:rsidR="00B7052C">
        <w:rPr>
          <w:rFonts w:ascii="Arial" w:eastAsia="Calibri" w:hAnsi="Arial" w:cs="Arial"/>
          <w:color w:val="000000"/>
          <w:sz w:val="18"/>
          <w:szCs w:val="18"/>
          <w:lang w:val="en-GB" w:eastAsia="de-DE"/>
        </w:rPr>
        <w:t xml:space="preserve"> adaptation options available </w:t>
      </w:r>
      <w:r w:rsidR="00B7052C">
        <w:rPr>
          <w:rFonts w:ascii="Arial" w:eastAsia="Calibri" w:hAnsi="Arial" w:cs="Arial"/>
          <w:color w:val="000000"/>
          <w:sz w:val="18"/>
          <w:szCs w:val="18"/>
          <w:lang w:val="en-GB" w:eastAsia="de-DE"/>
        </w:rPr>
        <w:br/>
      </w:r>
      <w:sdt>
        <w:sdtPr>
          <w:rPr>
            <w:rFonts w:ascii="Arial" w:hAnsi="Arial" w:cs="Arial"/>
            <w:sz w:val="18"/>
            <w:szCs w:val="18"/>
            <w:lang w:val="en-GB"/>
          </w:rPr>
          <w:id w:val="-1541672997"/>
        </w:sdtPr>
        <w:sdtEndPr/>
        <w:sdtContent>
          <w:r w:rsidR="00B7052C" w:rsidRPr="00707C8D">
            <w:rPr>
              <w:rFonts w:ascii="MS Gothic" w:eastAsia="MS Gothic" w:hAnsi="MS Gothic" w:cs="Arial"/>
              <w:sz w:val="18"/>
              <w:szCs w:val="18"/>
              <w:lang w:val="en-GB"/>
            </w:rPr>
            <w:t>☐</w:t>
          </w:r>
        </w:sdtContent>
      </w:sdt>
      <w:r w:rsidR="00B7052C" w:rsidRPr="00707C8D">
        <w:rPr>
          <w:rFonts w:ascii="Arial" w:hAnsi="Arial" w:cs="Arial"/>
          <w:sz w:val="18"/>
          <w:szCs w:val="18"/>
          <w:lang w:val="en-GB"/>
        </w:rPr>
        <w:t>…</w:t>
      </w:r>
      <w:r w:rsidR="00B7052C">
        <w:rPr>
          <w:rFonts w:ascii="Arial" w:eastAsia="Calibri" w:hAnsi="Arial" w:cs="Arial"/>
          <w:color w:val="000000"/>
          <w:sz w:val="18"/>
          <w:szCs w:val="18"/>
          <w:lang w:val="en-GB" w:eastAsia="de-DE"/>
        </w:rPr>
        <w:t xml:space="preserve">Legal issues </w:t>
      </w:r>
      <w:r w:rsidR="00B7052C">
        <w:rPr>
          <w:rFonts w:ascii="Arial" w:eastAsia="Calibri" w:hAnsi="Arial" w:cs="Arial"/>
          <w:color w:val="000000"/>
          <w:sz w:val="18"/>
          <w:szCs w:val="18"/>
          <w:lang w:val="en-GB" w:eastAsia="de-DE"/>
        </w:rPr>
        <w:br/>
      </w:r>
      <w:sdt>
        <w:sdtPr>
          <w:rPr>
            <w:rFonts w:ascii="Arial" w:hAnsi="Arial" w:cs="Arial"/>
            <w:sz w:val="18"/>
            <w:szCs w:val="18"/>
            <w:lang w:val="en-GB"/>
          </w:rPr>
          <w:id w:val="-970359151"/>
        </w:sdtPr>
        <w:sdtEndPr/>
        <w:sdtContent>
          <w:r w:rsidR="00B7052C" w:rsidRPr="00707C8D">
            <w:rPr>
              <w:rFonts w:ascii="MS Gothic" w:eastAsia="MS Gothic" w:hAnsi="MS Gothic" w:cs="Arial" w:hint="eastAsia"/>
              <w:sz w:val="18"/>
              <w:szCs w:val="18"/>
              <w:lang w:val="en-GB"/>
            </w:rPr>
            <w:t>☐</w:t>
          </w:r>
        </w:sdtContent>
      </w:sdt>
      <w:r w:rsidR="00B7052C" w:rsidRPr="00707C8D">
        <w:rPr>
          <w:rFonts w:ascii="Arial" w:hAnsi="Arial" w:cs="Arial"/>
          <w:sz w:val="18"/>
          <w:szCs w:val="18"/>
          <w:lang w:val="en-GB"/>
        </w:rPr>
        <w:t>……………………………………………..</w:t>
      </w:r>
    </w:p>
    <w:p w:rsidR="00B7052C" w:rsidRDefault="00B7052C" w:rsidP="00B7052C">
      <w:pPr>
        <w:rPr>
          <w:rFonts w:ascii="Arial" w:hAnsi="Arial" w:cs="Arial"/>
          <w:sz w:val="18"/>
          <w:szCs w:val="18"/>
          <w:lang w:val="en-GB" w:eastAsia="fr-FR"/>
        </w:rPr>
      </w:pPr>
    </w:p>
    <w:p w:rsidR="00B7052C" w:rsidRPr="007766DE" w:rsidRDefault="00872DAB" w:rsidP="00B7052C">
      <w:pPr>
        <w:rPr>
          <w:rFonts w:ascii="Arial" w:hAnsi="Arial" w:cs="Arial"/>
          <w:sz w:val="18"/>
          <w:szCs w:val="18"/>
          <w:lang w:val="en-GB" w:eastAsia="fr-FR"/>
        </w:rPr>
      </w:pPr>
      <w:r>
        <w:rPr>
          <w:rFonts w:ascii="Arial" w:hAnsi="Arial" w:cs="Arial"/>
          <w:sz w:val="18"/>
          <w:szCs w:val="18"/>
          <w:lang w:val="en-GB" w:eastAsia="fr-FR"/>
        </w:rPr>
        <w:t>Please us</w:t>
      </w:r>
      <w:r w:rsidR="00053C4C">
        <w:rPr>
          <w:rFonts w:ascii="Arial" w:hAnsi="Arial" w:cs="Arial"/>
          <w:sz w:val="18"/>
          <w:szCs w:val="18"/>
          <w:lang w:val="en-GB" w:eastAsia="fr-FR"/>
        </w:rPr>
        <w:t>e</w:t>
      </w:r>
      <w:r>
        <w:rPr>
          <w:rFonts w:ascii="Arial" w:hAnsi="Arial" w:cs="Arial"/>
          <w:sz w:val="18"/>
          <w:szCs w:val="18"/>
          <w:lang w:val="en-GB" w:eastAsia="fr-FR"/>
        </w:rPr>
        <w:t xml:space="preserve"> the box below to provide any f</w:t>
      </w:r>
      <w:r w:rsidR="00B7052C" w:rsidRPr="007766DE">
        <w:rPr>
          <w:rFonts w:ascii="Arial" w:hAnsi="Arial" w:cs="Arial"/>
          <w:sz w:val="18"/>
          <w:szCs w:val="18"/>
          <w:lang w:val="en-GB" w:eastAsia="fr-FR"/>
        </w:rPr>
        <w:t xml:space="preserve">urther comments and thoughts related to </w:t>
      </w:r>
      <w:r>
        <w:rPr>
          <w:rFonts w:ascii="Arial" w:hAnsi="Arial" w:cs="Arial"/>
          <w:sz w:val="18"/>
          <w:szCs w:val="18"/>
          <w:lang w:val="en-GB" w:eastAsia="fr-FR"/>
        </w:rPr>
        <w:t xml:space="preserve">the </w:t>
      </w:r>
      <w:r w:rsidR="00B7052C" w:rsidRPr="007766DE">
        <w:rPr>
          <w:rFonts w:ascii="Arial" w:hAnsi="Arial" w:cs="Arial"/>
          <w:sz w:val="18"/>
          <w:szCs w:val="18"/>
          <w:lang w:val="en-GB" w:eastAsia="fr-FR"/>
        </w:rPr>
        <w:t>questions above</w:t>
      </w:r>
      <w:r w:rsidR="00B7052C">
        <w:rPr>
          <w:rFonts w:ascii="Arial" w:hAnsi="Arial" w:cs="Arial"/>
          <w:sz w:val="18"/>
          <w:szCs w:val="18"/>
          <w:lang w:val="en-GB" w:eastAsia="fr-FR"/>
        </w:rPr>
        <w:t xml:space="preserve"> or any information </w:t>
      </w:r>
      <w:r w:rsidR="00711A20">
        <w:rPr>
          <w:rFonts w:ascii="Arial" w:hAnsi="Arial" w:cs="Arial"/>
          <w:sz w:val="18"/>
          <w:szCs w:val="18"/>
          <w:lang w:val="en-GB" w:eastAsia="fr-FR"/>
        </w:rPr>
        <w:t xml:space="preserve">that </w:t>
      </w:r>
      <w:r w:rsidR="00B7052C">
        <w:rPr>
          <w:rFonts w:ascii="Arial" w:hAnsi="Arial" w:cs="Arial"/>
          <w:sz w:val="18"/>
          <w:szCs w:val="18"/>
          <w:lang w:val="en-GB" w:eastAsia="fr-FR"/>
        </w:rPr>
        <w:t xml:space="preserve">you </w:t>
      </w:r>
      <w:r w:rsidR="001A1209">
        <w:rPr>
          <w:rFonts w:ascii="Arial" w:hAnsi="Arial" w:cs="Arial"/>
          <w:sz w:val="18"/>
          <w:szCs w:val="18"/>
          <w:lang w:val="en-GB" w:eastAsia="fr-FR"/>
        </w:rPr>
        <w:t xml:space="preserve">wish </w:t>
      </w:r>
      <w:r w:rsidR="00B7052C">
        <w:rPr>
          <w:rFonts w:ascii="Arial" w:hAnsi="Arial" w:cs="Arial"/>
          <w:sz w:val="18"/>
          <w:szCs w:val="18"/>
          <w:lang w:val="en-GB" w:eastAsia="fr-FR"/>
        </w:rPr>
        <w:t>to share with us</w:t>
      </w:r>
      <w:r w:rsidR="00B7052C" w:rsidRPr="00F559B5">
        <w:rPr>
          <w:rFonts w:ascii="Arial" w:hAnsi="Arial" w:cs="Arial"/>
          <w:sz w:val="18"/>
          <w:szCs w:val="18"/>
          <w:lang w:val="en-GB" w:eastAsia="fr-FR"/>
        </w:rPr>
        <w:t xml:space="preserve"> </w:t>
      </w:r>
      <w:r w:rsidR="00B7052C">
        <w:rPr>
          <w:rFonts w:ascii="Arial" w:hAnsi="Arial" w:cs="Arial"/>
          <w:sz w:val="18"/>
          <w:szCs w:val="18"/>
          <w:lang w:val="en-GB" w:eastAsia="fr-FR"/>
        </w:rPr>
        <w:t xml:space="preserve">(e.g. reports, </w:t>
      </w:r>
      <w:r w:rsidR="00B7052C" w:rsidRPr="008E3116">
        <w:rPr>
          <w:rFonts w:ascii="Arial" w:hAnsi="Arial" w:cs="Arial"/>
          <w:sz w:val="18"/>
          <w:szCs w:val="18"/>
          <w:lang w:val="en-GB" w:eastAsia="fr-FR"/>
        </w:rPr>
        <w:t>references</w:t>
      </w:r>
      <w:r w:rsidR="00B7052C">
        <w:rPr>
          <w:rFonts w:ascii="Arial" w:hAnsi="Arial" w:cs="Arial"/>
          <w:sz w:val="18"/>
          <w:szCs w:val="18"/>
          <w:lang w:val="en-GB" w:eastAsia="fr-FR"/>
        </w:rPr>
        <w:t>)</w:t>
      </w:r>
      <w:r w:rsidR="00B7052C" w:rsidRPr="007766DE">
        <w:rPr>
          <w:rFonts w:ascii="Arial" w:hAnsi="Arial" w:cs="Arial"/>
          <w:sz w:val="18"/>
          <w:szCs w:val="18"/>
          <w:lang w:val="en-GB" w:eastAsia="fr-FR"/>
        </w:rPr>
        <w:t>:</w:t>
      </w:r>
    </w:p>
    <w:p w:rsidR="00B7052C" w:rsidRPr="004F6B86" w:rsidRDefault="00B7052C" w:rsidP="00B7052C">
      <w:pPr>
        <w:ind w:left="360" w:firstLine="1058"/>
        <w:rPr>
          <w:rFonts w:ascii="Arial" w:hAnsi="Arial" w:cs="Arial"/>
          <w:sz w:val="18"/>
          <w:szCs w:val="18"/>
          <w:lang w:val="en-GB" w:eastAsia="fr-FR"/>
        </w:rPr>
      </w:pPr>
      <w:r w:rsidRPr="007766DE">
        <w:rPr>
          <w:rFonts w:ascii="Arial" w:hAnsi="Arial" w:cs="Arial"/>
          <w:sz w:val="18"/>
          <w:szCs w:val="18"/>
          <w:lang w:val="en-GB" w:eastAsia="fr-FR"/>
        </w:rPr>
        <w:t xml:space="preserve"> </w:t>
      </w:r>
      <w:sdt>
        <w:sdtPr>
          <w:rPr>
            <w:rStyle w:val="Formatvorlage1"/>
            <w:lang w:val="en-GB"/>
          </w:rPr>
          <w:alias w:val="Please insert text and upload documents"/>
          <w:tag w:val="Please insert text and upload documents"/>
          <w:id w:val="2105221790"/>
          <w:text/>
        </w:sdtPr>
        <w:sdtEndPr>
          <w:rPr>
            <w:rStyle w:val="Formatvorlage1"/>
          </w:rPr>
        </w:sdtEndPr>
        <w:sdtContent>
          <w:r w:rsidR="00490D38" w:rsidRPr="00490D38">
            <w:rPr>
              <w:rStyle w:val="Formatvorlage1"/>
              <w:lang w:val="en-GB"/>
            </w:rPr>
            <w:t>Please insert text and upload documents</w:t>
          </w:r>
        </w:sdtContent>
      </w:sdt>
    </w:p>
    <w:p w:rsidR="00B7052C" w:rsidRPr="003B6AAA" w:rsidRDefault="00B7052C" w:rsidP="00B7052C">
      <w:pPr>
        <w:rPr>
          <w:rFonts w:ascii="Arial" w:hAnsi="Arial" w:cs="Arial"/>
          <w:b/>
          <w:bCs/>
          <w:sz w:val="2"/>
          <w:szCs w:val="2"/>
          <w:u w:val="single"/>
          <w:lang w:val="en-GB"/>
        </w:rPr>
      </w:pPr>
    </w:p>
    <w:p w:rsidR="003B6AAA" w:rsidRDefault="003B6AAA" w:rsidP="00B7052C">
      <w:pPr>
        <w:rPr>
          <w:rFonts w:ascii="Arial" w:hAnsi="Arial" w:cs="Arial"/>
          <w:b/>
          <w:bCs/>
          <w:sz w:val="20"/>
          <w:szCs w:val="20"/>
          <w:u w:val="single"/>
          <w:lang w:val="en-GB"/>
        </w:rPr>
      </w:pPr>
    </w:p>
    <w:p w:rsidR="00B7052C" w:rsidRPr="007766DE" w:rsidRDefault="00B7052C" w:rsidP="00B7052C">
      <w:pPr>
        <w:rPr>
          <w:rFonts w:ascii="Arial" w:hAnsi="Arial" w:cs="Arial"/>
          <w:b/>
          <w:bCs/>
          <w:sz w:val="20"/>
          <w:szCs w:val="20"/>
          <w:u w:val="single"/>
          <w:lang w:val="en-GB"/>
        </w:rPr>
      </w:pPr>
      <w:r w:rsidRPr="007766DE">
        <w:rPr>
          <w:rFonts w:ascii="Arial" w:hAnsi="Arial" w:cs="Arial"/>
          <w:b/>
          <w:bCs/>
          <w:sz w:val="20"/>
          <w:szCs w:val="20"/>
          <w:u w:val="single"/>
          <w:lang w:val="en-GB"/>
        </w:rPr>
        <w:t xml:space="preserve">Part II: </w:t>
      </w:r>
      <w:r w:rsidR="00F55182">
        <w:rPr>
          <w:rFonts w:ascii="Arial" w:hAnsi="Arial" w:cs="Arial"/>
          <w:b/>
          <w:bCs/>
          <w:sz w:val="20"/>
          <w:szCs w:val="20"/>
          <w:u w:val="single"/>
          <w:lang w:val="en-GB"/>
        </w:rPr>
        <w:t>T</w:t>
      </w:r>
      <w:r w:rsidRPr="007766DE">
        <w:rPr>
          <w:rFonts w:ascii="Arial" w:hAnsi="Arial" w:cs="Arial"/>
          <w:b/>
          <w:bCs/>
          <w:sz w:val="20"/>
          <w:szCs w:val="20"/>
          <w:u w:val="single"/>
          <w:lang w:val="en-GB"/>
        </w:rPr>
        <w:t xml:space="preserve">he adaptation </w:t>
      </w:r>
      <w:r>
        <w:rPr>
          <w:rFonts w:ascii="Arial" w:hAnsi="Arial" w:cs="Arial"/>
          <w:b/>
          <w:bCs/>
          <w:sz w:val="20"/>
          <w:szCs w:val="20"/>
          <w:u w:val="single"/>
          <w:lang w:val="en-GB"/>
        </w:rPr>
        <w:t xml:space="preserve">policy </w:t>
      </w:r>
      <w:r w:rsidRPr="007766DE">
        <w:rPr>
          <w:rFonts w:ascii="Arial" w:hAnsi="Arial" w:cs="Arial"/>
          <w:b/>
          <w:bCs/>
          <w:sz w:val="20"/>
          <w:szCs w:val="20"/>
          <w:u w:val="single"/>
          <w:lang w:val="en-GB"/>
        </w:rPr>
        <w:t>process</w:t>
      </w:r>
    </w:p>
    <w:p w:rsidR="00B7052C" w:rsidRPr="00A73318" w:rsidRDefault="00B7052C" w:rsidP="00A73318">
      <w:pPr>
        <w:pStyle w:val="ListParagraph"/>
        <w:numPr>
          <w:ilvl w:val="0"/>
          <w:numId w:val="40"/>
        </w:numPr>
        <w:ind w:left="426" w:hanging="426"/>
        <w:rPr>
          <w:rFonts w:ascii="Arial" w:hAnsi="Arial" w:cs="Arial"/>
          <w:bCs/>
          <w:sz w:val="18"/>
          <w:szCs w:val="18"/>
          <w:lang w:val="en-GB"/>
        </w:rPr>
      </w:pPr>
      <w:r w:rsidRPr="00A73318">
        <w:rPr>
          <w:rFonts w:ascii="Arial" w:hAnsi="Arial" w:cs="Arial"/>
          <w:bCs/>
          <w:sz w:val="18"/>
          <w:szCs w:val="18"/>
          <w:lang w:val="en-GB"/>
        </w:rPr>
        <w:t>In wh</w:t>
      </w:r>
      <w:r w:rsidR="00872DAB" w:rsidRPr="00A73318">
        <w:rPr>
          <w:rFonts w:ascii="Arial" w:hAnsi="Arial" w:cs="Arial"/>
          <w:bCs/>
          <w:sz w:val="18"/>
          <w:szCs w:val="18"/>
          <w:lang w:val="en-GB"/>
        </w:rPr>
        <w:t>at</w:t>
      </w:r>
      <w:r w:rsidRPr="00A73318">
        <w:rPr>
          <w:rFonts w:ascii="Arial" w:hAnsi="Arial" w:cs="Arial"/>
          <w:bCs/>
          <w:sz w:val="18"/>
          <w:szCs w:val="18"/>
          <w:lang w:val="en-GB"/>
        </w:rPr>
        <w:t xml:space="preserve"> stage of the adaptation policy process is your country in? </w:t>
      </w:r>
    </w:p>
    <w:p w:rsidR="002E0351" w:rsidRDefault="00AE3843" w:rsidP="00A73318">
      <w:pPr>
        <w:pStyle w:val="Default"/>
        <w:ind w:left="426" w:hanging="218"/>
        <w:rPr>
          <w:rFonts w:eastAsia="Times New Roman"/>
          <w:color w:val="auto"/>
          <w:sz w:val="18"/>
          <w:szCs w:val="18"/>
          <w:lang w:val="en-GB"/>
        </w:rPr>
      </w:pPr>
      <w:sdt>
        <w:sdtPr>
          <w:rPr>
            <w:sz w:val="18"/>
            <w:szCs w:val="18"/>
            <w:lang w:val="en-GB"/>
          </w:rPr>
          <w:id w:val="1456909002"/>
        </w:sdtPr>
        <w:sdtEndPr/>
        <w:sdtContent>
          <w:r w:rsidR="009E108A">
            <w:rPr>
              <w:rFonts w:ascii="MS Gothic" w:eastAsia="MS Gothic" w:hAnsi="MS Gothic" w:hint="eastAsia"/>
              <w:color w:val="auto"/>
              <w:sz w:val="18"/>
              <w:szCs w:val="18"/>
              <w:lang w:val="en-GB"/>
            </w:rPr>
            <w:t>☐</w:t>
          </w:r>
        </w:sdtContent>
      </w:sdt>
      <w:r w:rsidR="009E108A" w:rsidRPr="00707C8D">
        <w:rPr>
          <w:rFonts w:eastAsia="Times New Roman"/>
          <w:color w:val="auto"/>
          <w:sz w:val="18"/>
          <w:szCs w:val="18"/>
          <w:lang w:val="en-GB"/>
        </w:rPr>
        <w:t>…</w:t>
      </w:r>
      <w:r w:rsidR="009E108A">
        <w:rPr>
          <w:rFonts w:eastAsia="Times New Roman"/>
          <w:color w:val="auto"/>
          <w:sz w:val="18"/>
          <w:szCs w:val="18"/>
          <w:lang w:val="en-GB"/>
        </w:rPr>
        <w:t xml:space="preserve">Adaptation process has not started   </w:t>
      </w:r>
    </w:p>
    <w:p w:rsidR="00B7052C" w:rsidRPr="00707C8D" w:rsidRDefault="00AE3843" w:rsidP="00A73318">
      <w:pPr>
        <w:pStyle w:val="Default"/>
        <w:ind w:left="426" w:hanging="218"/>
        <w:rPr>
          <w:rFonts w:eastAsia="Times New Roman"/>
          <w:color w:val="auto"/>
          <w:sz w:val="18"/>
          <w:szCs w:val="18"/>
          <w:lang w:val="en-GB"/>
        </w:rPr>
      </w:pPr>
      <w:sdt>
        <w:sdtPr>
          <w:rPr>
            <w:rFonts w:eastAsia="Times New Roman"/>
            <w:color w:val="auto"/>
            <w:sz w:val="18"/>
            <w:szCs w:val="18"/>
            <w:lang w:val="en-GB"/>
          </w:rPr>
          <w:id w:val="-841239574"/>
        </w:sdtPr>
        <w:sdtEndPr/>
        <w:sdtContent>
          <w:r w:rsidR="00B7052C">
            <w:rPr>
              <w:rFonts w:ascii="MS Gothic" w:eastAsia="MS Gothic" w:hAnsi="MS Gothic" w:hint="eastAsia"/>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Agenda setting (i.e. adaptation is </w:t>
      </w:r>
      <w:r w:rsidR="00B7052C" w:rsidRPr="00172232">
        <w:rPr>
          <w:rFonts w:eastAsia="Times New Roman"/>
          <w:color w:val="auto"/>
          <w:sz w:val="18"/>
          <w:szCs w:val="18"/>
          <w:lang w:val="en-GB"/>
        </w:rPr>
        <w:t>politically recognised as important</w:t>
      </w:r>
      <w:r w:rsidR="00B7052C">
        <w:rPr>
          <w:rFonts w:eastAsia="Times New Roman"/>
          <w:color w:val="auto"/>
          <w:sz w:val="18"/>
          <w:szCs w:val="18"/>
          <w:lang w:val="en-GB"/>
        </w:rPr>
        <w:t xml:space="preserve">)  </w:t>
      </w:r>
    </w:p>
    <w:p w:rsidR="00B7052C" w:rsidRPr="00707C8D" w:rsidRDefault="00AE3843" w:rsidP="00A73318">
      <w:pPr>
        <w:pStyle w:val="Default"/>
        <w:ind w:left="426" w:hanging="218"/>
        <w:rPr>
          <w:rFonts w:eastAsia="Times New Roman"/>
          <w:color w:val="auto"/>
          <w:sz w:val="18"/>
          <w:szCs w:val="18"/>
          <w:lang w:val="en-GB"/>
        </w:rPr>
      </w:pPr>
      <w:sdt>
        <w:sdtPr>
          <w:rPr>
            <w:rFonts w:eastAsia="Times New Roman"/>
            <w:color w:val="auto"/>
            <w:sz w:val="18"/>
            <w:szCs w:val="18"/>
            <w:lang w:val="en-GB"/>
          </w:rPr>
          <w:id w:val="1884285185"/>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Formulation (i.e. </w:t>
      </w:r>
      <w:r w:rsidR="00B7052C" w:rsidRPr="00172232">
        <w:rPr>
          <w:rFonts w:eastAsia="Times New Roman"/>
          <w:color w:val="auto"/>
          <w:sz w:val="18"/>
          <w:szCs w:val="18"/>
          <w:lang w:val="en-GB"/>
        </w:rPr>
        <w:t>responsible actors respond by formulating</w:t>
      </w:r>
      <w:r w:rsidR="00B7052C">
        <w:rPr>
          <w:rFonts w:eastAsia="Times New Roman"/>
          <w:color w:val="auto"/>
          <w:sz w:val="18"/>
          <w:szCs w:val="18"/>
          <w:lang w:val="en-GB"/>
        </w:rPr>
        <w:t xml:space="preserve"> adaptation policies) </w:t>
      </w:r>
    </w:p>
    <w:p w:rsidR="00B7052C" w:rsidRPr="00707C8D" w:rsidRDefault="00AE3843" w:rsidP="00A73318">
      <w:pPr>
        <w:pStyle w:val="Default"/>
        <w:ind w:left="426" w:hanging="218"/>
        <w:rPr>
          <w:rFonts w:eastAsia="Times New Roman"/>
          <w:color w:val="auto"/>
          <w:sz w:val="18"/>
          <w:szCs w:val="18"/>
          <w:lang w:val="en-GB"/>
        </w:rPr>
      </w:pPr>
      <w:sdt>
        <w:sdtPr>
          <w:rPr>
            <w:rFonts w:eastAsia="Times New Roman"/>
            <w:color w:val="auto"/>
            <w:sz w:val="18"/>
            <w:szCs w:val="18"/>
            <w:lang w:val="en-GB"/>
          </w:rPr>
          <w:id w:val="1085112432"/>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Decision (i.e. policymakers have adopted an adaptation policy)</w:t>
      </w:r>
    </w:p>
    <w:p w:rsidR="00B7052C" w:rsidRDefault="00AE3843" w:rsidP="00A73318">
      <w:pPr>
        <w:pStyle w:val="Default"/>
        <w:ind w:left="426" w:hanging="218"/>
        <w:rPr>
          <w:sz w:val="18"/>
          <w:szCs w:val="18"/>
          <w:lang w:val="en-GB"/>
        </w:rPr>
      </w:pPr>
      <w:sdt>
        <w:sdtPr>
          <w:rPr>
            <w:rFonts w:eastAsia="Times New Roman"/>
            <w:color w:val="auto"/>
            <w:sz w:val="18"/>
            <w:szCs w:val="18"/>
            <w:lang w:val="en-GB"/>
          </w:rPr>
          <w:id w:val="-1625069809"/>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sz w:val="18"/>
          <w:szCs w:val="18"/>
          <w:lang w:val="en-GB"/>
        </w:rPr>
        <w:t xml:space="preserve">Implementation (i.e. </w:t>
      </w:r>
      <w:r w:rsidR="00872DAB">
        <w:rPr>
          <w:sz w:val="18"/>
          <w:szCs w:val="18"/>
          <w:lang w:val="en-GB"/>
        </w:rPr>
        <w:t xml:space="preserve">measures foreseen in the policy are being </w:t>
      </w:r>
      <w:r w:rsidR="00B7052C">
        <w:rPr>
          <w:sz w:val="18"/>
          <w:szCs w:val="18"/>
          <w:lang w:val="en-GB"/>
        </w:rPr>
        <w:t>implement</w:t>
      </w:r>
      <w:r w:rsidR="00872DAB">
        <w:rPr>
          <w:sz w:val="18"/>
          <w:szCs w:val="18"/>
          <w:lang w:val="en-GB"/>
        </w:rPr>
        <w:t>ed</w:t>
      </w:r>
      <w:r w:rsidR="00B7052C">
        <w:rPr>
          <w:sz w:val="18"/>
          <w:szCs w:val="18"/>
          <w:lang w:val="en-GB"/>
        </w:rPr>
        <w:t xml:space="preserve">) </w:t>
      </w:r>
    </w:p>
    <w:p w:rsidR="00B7052C" w:rsidRPr="006C1135" w:rsidRDefault="00AE3843" w:rsidP="00A73318">
      <w:pPr>
        <w:pStyle w:val="Default"/>
        <w:ind w:left="426" w:hanging="218"/>
        <w:rPr>
          <w:rFonts w:eastAsia="Times New Roman"/>
          <w:color w:val="auto"/>
          <w:sz w:val="18"/>
          <w:szCs w:val="18"/>
          <w:lang w:val="en-GB"/>
        </w:rPr>
      </w:pPr>
      <w:sdt>
        <w:sdtPr>
          <w:rPr>
            <w:rFonts w:eastAsia="Times New Roman"/>
            <w:color w:val="auto"/>
            <w:sz w:val="18"/>
            <w:szCs w:val="18"/>
            <w:lang w:val="en-GB"/>
          </w:rPr>
          <w:id w:val="362475740"/>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Monitoring and evaluation (i.e. </w:t>
      </w:r>
      <w:r w:rsidR="00824A8C" w:rsidRPr="00824A8C">
        <w:rPr>
          <w:rFonts w:eastAsia="Times New Roman"/>
          <w:color w:val="auto"/>
          <w:sz w:val="18"/>
          <w:szCs w:val="18"/>
          <w:lang w:val="en-US"/>
        </w:rPr>
        <w:t>review and update</w:t>
      </w:r>
      <w:r w:rsidR="00872DAB">
        <w:rPr>
          <w:rFonts w:eastAsia="Times New Roman"/>
          <w:color w:val="auto"/>
          <w:sz w:val="18"/>
          <w:szCs w:val="18"/>
          <w:lang w:val="en-US"/>
        </w:rPr>
        <w:t>s of</w:t>
      </w:r>
      <w:r w:rsidR="00824A8C" w:rsidRPr="00824A8C">
        <w:rPr>
          <w:rFonts w:eastAsia="Times New Roman"/>
          <w:color w:val="auto"/>
          <w:sz w:val="18"/>
          <w:szCs w:val="18"/>
          <w:lang w:val="en-US"/>
        </w:rPr>
        <w:t xml:space="preserve"> policy/actions</w:t>
      </w:r>
      <w:r w:rsidR="00B7052C">
        <w:rPr>
          <w:rFonts w:eastAsia="Times New Roman"/>
          <w:color w:val="auto"/>
          <w:sz w:val="18"/>
          <w:szCs w:val="18"/>
          <w:lang w:val="en-GB"/>
        </w:rPr>
        <w:t xml:space="preserve">)  </w:t>
      </w:r>
      <w:r w:rsidR="00B7052C" w:rsidRPr="00707C8D">
        <w:rPr>
          <w:rFonts w:eastAsia="Times New Roman"/>
          <w:color w:val="auto"/>
          <w:sz w:val="18"/>
          <w:szCs w:val="18"/>
          <w:lang w:val="en-GB"/>
        </w:rPr>
        <w:t xml:space="preserve">  </w:t>
      </w:r>
    </w:p>
    <w:p w:rsidR="00B7052C" w:rsidRDefault="00B7052C" w:rsidP="00B7052C">
      <w:pPr>
        <w:rPr>
          <w:rFonts w:ascii="Arial" w:hAnsi="Arial" w:cs="Arial"/>
          <w:b/>
          <w:bCs/>
          <w:sz w:val="18"/>
          <w:szCs w:val="18"/>
          <w:lang w:val="en-GB"/>
        </w:rPr>
      </w:pPr>
    </w:p>
    <w:p w:rsidR="00B7052C" w:rsidRPr="002F658D" w:rsidRDefault="00B7052C" w:rsidP="00B7052C">
      <w:pPr>
        <w:rPr>
          <w:rFonts w:ascii="Arial" w:hAnsi="Arial" w:cs="Arial"/>
          <w:b/>
          <w:bCs/>
          <w:sz w:val="18"/>
          <w:szCs w:val="18"/>
          <w:lang w:val="en-GB"/>
        </w:rPr>
      </w:pPr>
      <w:r w:rsidRPr="002F658D">
        <w:rPr>
          <w:rFonts w:ascii="Arial" w:hAnsi="Arial" w:cs="Arial"/>
          <w:b/>
          <w:bCs/>
          <w:sz w:val="18"/>
          <w:szCs w:val="18"/>
          <w:lang w:val="en-GB"/>
        </w:rPr>
        <w:t>Prepare the ground for adaptation</w:t>
      </w:r>
    </w:p>
    <w:p w:rsidR="00B7052C" w:rsidRPr="00646CC2" w:rsidRDefault="00B7052C" w:rsidP="001D123B">
      <w:pPr>
        <w:pStyle w:val="ListParagraph"/>
        <w:numPr>
          <w:ilvl w:val="0"/>
          <w:numId w:val="40"/>
        </w:numPr>
        <w:spacing w:before="40" w:after="40"/>
        <w:ind w:left="426" w:hanging="426"/>
        <w:rPr>
          <w:rFonts w:ascii="Arial" w:hAnsi="Arial" w:cs="Arial"/>
          <w:bCs/>
          <w:sz w:val="18"/>
          <w:szCs w:val="18"/>
          <w:lang w:val="en-GB"/>
        </w:rPr>
      </w:pPr>
      <w:r w:rsidRPr="00646CC2">
        <w:rPr>
          <w:rFonts w:ascii="Arial" w:hAnsi="Arial" w:cs="Arial"/>
          <w:sz w:val="18"/>
          <w:szCs w:val="18"/>
          <w:lang w:val="en-GB" w:eastAsia="fr-FR"/>
        </w:rPr>
        <w:t xml:space="preserve">How would you </w:t>
      </w:r>
      <w:r>
        <w:rPr>
          <w:rFonts w:ascii="Arial" w:hAnsi="Arial" w:cs="Arial"/>
          <w:sz w:val="18"/>
          <w:szCs w:val="18"/>
          <w:lang w:val="en-GB" w:eastAsia="fr-FR"/>
        </w:rPr>
        <w:t>assess</w:t>
      </w:r>
      <w:r w:rsidRPr="00646CC2">
        <w:rPr>
          <w:rFonts w:ascii="Arial" w:hAnsi="Arial" w:cs="Arial"/>
          <w:sz w:val="18"/>
          <w:szCs w:val="18"/>
          <w:lang w:val="en-GB" w:eastAsia="fr-FR"/>
        </w:rPr>
        <w:t xml:space="preserve"> the mechanism put in place </w:t>
      </w:r>
      <w:r w:rsidR="00970272">
        <w:rPr>
          <w:rFonts w:ascii="Arial" w:hAnsi="Arial" w:cs="Arial"/>
          <w:sz w:val="18"/>
          <w:szCs w:val="18"/>
          <w:lang w:val="en-GB" w:eastAsia="fr-FR"/>
        </w:rPr>
        <w:t>at national level</w:t>
      </w:r>
      <w:r w:rsidR="00970272" w:rsidRPr="00646CC2">
        <w:rPr>
          <w:rFonts w:ascii="Arial" w:hAnsi="Arial" w:cs="Arial"/>
          <w:sz w:val="18"/>
          <w:szCs w:val="18"/>
          <w:lang w:val="en-GB" w:eastAsia="fr-FR"/>
        </w:rPr>
        <w:t xml:space="preserve"> </w:t>
      </w:r>
      <w:r w:rsidRPr="00646CC2">
        <w:rPr>
          <w:rFonts w:ascii="Arial" w:hAnsi="Arial" w:cs="Arial"/>
          <w:sz w:val="18"/>
          <w:szCs w:val="18"/>
          <w:lang w:val="en-GB" w:eastAsia="fr-FR"/>
        </w:rPr>
        <w:t>to coordinate the horizontal</w:t>
      </w:r>
      <w:r>
        <w:rPr>
          <w:rFonts w:ascii="Arial" w:hAnsi="Arial" w:cs="Arial"/>
          <w:sz w:val="18"/>
          <w:szCs w:val="18"/>
          <w:lang w:val="en-GB" w:eastAsia="fr-FR"/>
        </w:rPr>
        <w:t xml:space="preserve"> </w:t>
      </w:r>
      <w:r w:rsidRPr="00646CC2">
        <w:rPr>
          <w:rFonts w:ascii="Arial" w:hAnsi="Arial" w:cs="Arial"/>
          <w:sz w:val="18"/>
          <w:szCs w:val="18"/>
          <w:lang w:val="en-GB" w:eastAsia="fr-FR"/>
        </w:rPr>
        <w:t xml:space="preserve">integration </w:t>
      </w:r>
      <w:r w:rsidR="00054BDB">
        <w:rPr>
          <w:rFonts w:ascii="Arial" w:hAnsi="Arial" w:cs="Arial"/>
          <w:sz w:val="18"/>
          <w:szCs w:val="18"/>
          <w:lang w:val="en-GB" w:eastAsia="fr-FR"/>
        </w:rPr>
        <w:t>(</w:t>
      </w:r>
      <w:r w:rsidR="00EE54D1">
        <w:rPr>
          <w:rFonts w:ascii="Arial" w:hAnsi="Arial" w:cs="Arial"/>
          <w:sz w:val="18"/>
          <w:szCs w:val="18"/>
          <w:lang w:val="en-GB" w:eastAsia="fr-FR"/>
        </w:rPr>
        <w:t xml:space="preserve">i.e. </w:t>
      </w:r>
      <w:r w:rsidR="00054BDB">
        <w:rPr>
          <w:rFonts w:ascii="Arial" w:hAnsi="Arial" w:cs="Arial"/>
          <w:sz w:val="18"/>
          <w:szCs w:val="18"/>
          <w:lang w:val="en-GB" w:eastAsia="fr-FR"/>
        </w:rPr>
        <w:t xml:space="preserve">integration into sectors) </w:t>
      </w:r>
      <w:r w:rsidRPr="00646CC2">
        <w:rPr>
          <w:rFonts w:ascii="Arial" w:hAnsi="Arial" w:cs="Arial"/>
          <w:sz w:val="18"/>
          <w:szCs w:val="18"/>
          <w:lang w:val="en-GB" w:eastAsia="fr-FR"/>
        </w:rPr>
        <w:t xml:space="preserve">of </w:t>
      </w:r>
      <w:r w:rsidR="00970272">
        <w:rPr>
          <w:rFonts w:ascii="Arial" w:hAnsi="Arial" w:cs="Arial"/>
          <w:sz w:val="18"/>
          <w:szCs w:val="18"/>
          <w:lang w:val="en-GB" w:eastAsia="fr-FR"/>
        </w:rPr>
        <w:t xml:space="preserve">the </w:t>
      </w:r>
      <w:r w:rsidRPr="00646CC2">
        <w:rPr>
          <w:rFonts w:ascii="Arial" w:hAnsi="Arial" w:cs="Arial"/>
          <w:sz w:val="18"/>
          <w:szCs w:val="18"/>
          <w:lang w:val="en-GB" w:eastAsia="fr-FR"/>
        </w:rPr>
        <w:t>adaptation</w:t>
      </w:r>
      <w:r w:rsidR="00970272">
        <w:rPr>
          <w:rFonts w:ascii="Arial" w:hAnsi="Arial" w:cs="Arial"/>
          <w:sz w:val="18"/>
          <w:szCs w:val="18"/>
          <w:lang w:val="en-GB" w:eastAsia="fr-FR"/>
        </w:rPr>
        <w:t xml:space="preserve"> policy process</w:t>
      </w:r>
      <w:r w:rsidRPr="00646CC2">
        <w:rPr>
          <w:rFonts w:ascii="Arial" w:hAnsi="Arial" w:cs="Arial"/>
          <w:sz w:val="18"/>
          <w:szCs w:val="18"/>
          <w:lang w:val="en-GB" w:eastAsia="fr-FR"/>
        </w:rPr>
        <w:t xml:space="preserve">? </w:t>
      </w:r>
      <w:sdt>
        <w:sdtPr>
          <w:rPr>
            <w:rStyle w:val="Formatvorlage1"/>
            <w:szCs w:val="20"/>
            <w:lang w:val="en-GB"/>
          </w:rPr>
          <w:alias w:val="Please select"/>
          <w:tag w:val="Please select"/>
          <w:id w:val="-1249498964"/>
          <w:dropDownList>
            <w:listItem w:value="Wählen Sie ein Element aus."/>
            <w:listItem w:displayText="Please select" w:value="Please select"/>
            <w:listItem w:displayText="very effective" w:value="very effective"/>
            <w:listItem w:displayText="effective" w:value="effective"/>
            <w:listItem w:displayText="medium effective" w:value="medium effective"/>
            <w:listItem w:displayText="less effective" w:value="less effective"/>
            <w:listItem w:displayText="not effective" w:value="not effective"/>
            <w:listItem w:displayText="no mechanism in place" w:value="no mechanism in place"/>
            <w:listItem w:displayText="don`t know" w:value="don`t know"/>
          </w:dropDownList>
        </w:sdtPr>
        <w:sdtEndPr>
          <w:rPr>
            <w:rStyle w:val="Formatvorlage1"/>
          </w:rPr>
        </w:sdtEndPr>
        <w:sdtContent>
          <w:r w:rsidR="00A73318" w:rsidRPr="00E450CD">
            <w:rPr>
              <w:rStyle w:val="Formatvorlage1"/>
              <w:szCs w:val="20"/>
              <w:lang w:val="en-GB"/>
            </w:rPr>
            <w:t>Please select</w:t>
          </w:r>
        </w:sdtContent>
      </w:sdt>
    </w:p>
    <w:p w:rsidR="00B7052C" w:rsidRPr="00F75B03" w:rsidRDefault="00B7052C" w:rsidP="001D123B">
      <w:pPr>
        <w:pStyle w:val="ListParagraph"/>
        <w:spacing w:before="40" w:after="40"/>
        <w:ind w:left="426" w:hanging="426"/>
        <w:rPr>
          <w:rFonts w:ascii="Arial" w:hAnsi="Arial" w:cs="Arial"/>
          <w:bCs/>
          <w:sz w:val="8"/>
          <w:szCs w:val="8"/>
          <w:lang w:val="en-GB"/>
        </w:rPr>
      </w:pPr>
    </w:p>
    <w:p w:rsidR="00B7052C" w:rsidRPr="00646CC2" w:rsidRDefault="00B7052C" w:rsidP="001D123B">
      <w:pPr>
        <w:pStyle w:val="ListParagraph"/>
        <w:numPr>
          <w:ilvl w:val="0"/>
          <w:numId w:val="40"/>
        </w:numPr>
        <w:spacing w:before="40" w:after="40"/>
        <w:ind w:left="426" w:hanging="426"/>
        <w:rPr>
          <w:rFonts w:ascii="Arial" w:hAnsi="Arial" w:cs="Arial"/>
          <w:bCs/>
          <w:sz w:val="18"/>
          <w:szCs w:val="18"/>
          <w:lang w:val="en-GB"/>
        </w:rPr>
      </w:pPr>
      <w:r w:rsidRPr="00646CC2">
        <w:rPr>
          <w:rFonts w:ascii="Arial" w:hAnsi="Arial" w:cs="Arial"/>
          <w:sz w:val="18"/>
          <w:szCs w:val="18"/>
          <w:lang w:val="en-GB" w:eastAsia="fr-FR"/>
        </w:rPr>
        <w:t xml:space="preserve">How would you </w:t>
      </w:r>
      <w:r>
        <w:rPr>
          <w:rFonts w:ascii="Arial" w:hAnsi="Arial" w:cs="Arial"/>
          <w:sz w:val="18"/>
          <w:szCs w:val="18"/>
          <w:lang w:val="en-GB" w:eastAsia="fr-FR"/>
        </w:rPr>
        <w:t>assess</w:t>
      </w:r>
      <w:r w:rsidRPr="00646CC2">
        <w:rPr>
          <w:rFonts w:ascii="Arial" w:hAnsi="Arial" w:cs="Arial"/>
          <w:sz w:val="18"/>
          <w:szCs w:val="18"/>
          <w:lang w:val="en-GB" w:eastAsia="fr-FR"/>
        </w:rPr>
        <w:t xml:space="preserve"> the mechanism put in place </w:t>
      </w:r>
      <w:r w:rsidR="00970272" w:rsidRPr="00970272">
        <w:rPr>
          <w:rFonts w:ascii="Arial" w:hAnsi="Arial" w:cs="Arial"/>
          <w:sz w:val="18"/>
          <w:szCs w:val="18"/>
          <w:lang w:val="en-GB" w:eastAsia="fr-FR"/>
        </w:rPr>
        <w:t xml:space="preserve">at national level </w:t>
      </w:r>
      <w:r w:rsidRPr="00646CC2">
        <w:rPr>
          <w:rFonts w:ascii="Arial" w:hAnsi="Arial" w:cs="Arial"/>
          <w:sz w:val="18"/>
          <w:szCs w:val="18"/>
          <w:lang w:val="en-GB" w:eastAsia="fr-FR"/>
        </w:rPr>
        <w:t xml:space="preserve">to coordinate the vertical integration </w:t>
      </w:r>
      <w:r w:rsidR="00054BDB">
        <w:rPr>
          <w:rFonts w:ascii="Arial" w:hAnsi="Arial" w:cs="Arial"/>
          <w:sz w:val="18"/>
          <w:szCs w:val="18"/>
          <w:lang w:val="en-GB" w:eastAsia="fr-FR"/>
        </w:rPr>
        <w:t xml:space="preserve">(from national to local level) </w:t>
      </w:r>
      <w:r w:rsidRPr="00646CC2">
        <w:rPr>
          <w:rFonts w:ascii="Arial" w:hAnsi="Arial" w:cs="Arial"/>
          <w:sz w:val="18"/>
          <w:szCs w:val="18"/>
          <w:lang w:val="en-GB" w:eastAsia="fr-FR"/>
        </w:rPr>
        <w:t xml:space="preserve">of </w:t>
      </w:r>
      <w:r w:rsidR="00847ED1">
        <w:rPr>
          <w:rFonts w:ascii="Arial" w:hAnsi="Arial" w:cs="Arial"/>
          <w:sz w:val="18"/>
          <w:szCs w:val="18"/>
          <w:lang w:val="en-GB" w:eastAsia="fr-FR"/>
        </w:rPr>
        <w:t xml:space="preserve">the </w:t>
      </w:r>
      <w:r w:rsidRPr="00646CC2">
        <w:rPr>
          <w:rFonts w:ascii="Arial" w:hAnsi="Arial" w:cs="Arial"/>
          <w:sz w:val="18"/>
          <w:szCs w:val="18"/>
          <w:lang w:val="en-GB" w:eastAsia="fr-FR"/>
        </w:rPr>
        <w:t>adaptation</w:t>
      </w:r>
      <w:r w:rsidR="00970272">
        <w:rPr>
          <w:rFonts w:ascii="Arial" w:hAnsi="Arial" w:cs="Arial"/>
          <w:sz w:val="18"/>
          <w:szCs w:val="18"/>
          <w:lang w:val="en-GB" w:eastAsia="fr-FR"/>
        </w:rPr>
        <w:t xml:space="preserve"> </w:t>
      </w:r>
      <w:r w:rsidR="00970272" w:rsidRPr="00970272">
        <w:rPr>
          <w:rFonts w:ascii="Arial" w:hAnsi="Arial" w:cs="Arial"/>
          <w:sz w:val="18"/>
          <w:szCs w:val="18"/>
          <w:lang w:val="en-GB" w:eastAsia="fr-FR"/>
        </w:rPr>
        <w:t>policy process</w:t>
      </w:r>
      <w:r w:rsidRPr="00646CC2">
        <w:rPr>
          <w:rFonts w:ascii="Arial" w:hAnsi="Arial" w:cs="Arial"/>
          <w:sz w:val="18"/>
          <w:szCs w:val="18"/>
          <w:lang w:val="en-GB" w:eastAsia="fr-FR"/>
        </w:rPr>
        <w:t xml:space="preserve">? </w:t>
      </w:r>
      <w:sdt>
        <w:sdtPr>
          <w:rPr>
            <w:rStyle w:val="Formatvorlage1"/>
            <w:szCs w:val="20"/>
            <w:lang w:val="en-GB"/>
          </w:rPr>
          <w:alias w:val="Please select"/>
          <w:tag w:val="Please select"/>
          <w:id w:val="-455415479"/>
          <w:dropDownList>
            <w:listItem w:value="Wählen Sie ein Element aus."/>
            <w:listItem w:displayText="Please select" w:value="Please select"/>
            <w:listItem w:displayText="very effective" w:value="very effective"/>
            <w:listItem w:displayText="effective" w:value="effective"/>
            <w:listItem w:displayText="medium effective" w:value="medium effective"/>
            <w:listItem w:displayText="less effective" w:value="less effective"/>
            <w:listItem w:displayText="not effective" w:value="not effective"/>
            <w:listItem w:displayText="no mechanism in place" w:value="no mechanism in place"/>
            <w:listItem w:displayText="don`t know" w:value="don`t know"/>
          </w:dropDownList>
        </w:sdtPr>
        <w:sdtEndPr>
          <w:rPr>
            <w:rStyle w:val="Formatvorlage1"/>
          </w:rPr>
        </w:sdtEndPr>
        <w:sdtContent>
          <w:r w:rsidR="00A73318" w:rsidRPr="00E450CD">
            <w:rPr>
              <w:rStyle w:val="Formatvorlage1"/>
              <w:szCs w:val="20"/>
              <w:lang w:val="en-GB"/>
            </w:rPr>
            <w:t>Please select</w:t>
          </w:r>
        </w:sdtContent>
      </w:sdt>
    </w:p>
    <w:p w:rsidR="00B7052C" w:rsidRPr="00F75B03" w:rsidRDefault="00B7052C" w:rsidP="001D123B">
      <w:pPr>
        <w:spacing w:before="40" w:after="40"/>
        <w:ind w:left="426" w:hanging="426"/>
        <w:rPr>
          <w:rFonts w:ascii="Arial" w:hAnsi="Arial" w:cs="Arial"/>
          <w:bCs/>
          <w:sz w:val="8"/>
          <w:szCs w:val="8"/>
          <w:lang w:val="en-GB"/>
        </w:rPr>
      </w:pPr>
    </w:p>
    <w:p w:rsidR="00B7052C" w:rsidRPr="00D262E7" w:rsidRDefault="00B7052C" w:rsidP="001D123B">
      <w:pPr>
        <w:pStyle w:val="ListParagraph"/>
        <w:numPr>
          <w:ilvl w:val="0"/>
          <w:numId w:val="40"/>
        </w:numPr>
        <w:spacing w:before="40" w:after="40"/>
        <w:ind w:left="426" w:hanging="426"/>
        <w:rPr>
          <w:rFonts w:ascii="Arial" w:hAnsi="Arial" w:cs="Arial"/>
          <w:bCs/>
          <w:sz w:val="18"/>
          <w:szCs w:val="18"/>
          <w:lang w:val="en-GB"/>
        </w:rPr>
      </w:pPr>
      <w:r>
        <w:rPr>
          <w:rFonts w:ascii="Arial" w:hAnsi="Arial" w:cs="Arial"/>
          <w:sz w:val="18"/>
          <w:szCs w:val="18"/>
          <w:lang w:val="en-GB" w:eastAsia="fr-FR"/>
        </w:rPr>
        <w:t>Please give a short description of the horizontal and vertical coordination of adaptation policy in your country</w:t>
      </w:r>
      <w:r w:rsidRPr="00F75B03">
        <w:rPr>
          <w:rFonts w:ascii="Arial" w:hAnsi="Arial" w:cs="Arial"/>
          <w:sz w:val="18"/>
          <w:szCs w:val="18"/>
          <w:lang w:val="en-GB" w:eastAsia="fr-FR"/>
        </w:rPr>
        <w:t xml:space="preserve">. Please also indicate </w:t>
      </w:r>
      <w:r w:rsidR="007B1683">
        <w:rPr>
          <w:rFonts w:ascii="Arial" w:hAnsi="Arial" w:cs="Arial"/>
          <w:sz w:val="18"/>
          <w:szCs w:val="18"/>
          <w:lang w:val="en-GB" w:eastAsia="fr-FR"/>
        </w:rPr>
        <w:t xml:space="preserve">who has been involved and what </w:t>
      </w:r>
      <w:r w:rsidRPr="00F75B03">
        <w:rPr>
          <w:rFonts w:ascii="Arial" w:hAnsi="Arial" w:cs="Arial"/>
          <w:sz w:val="18"/>
          <w:szCs w:val="18"/>
          <w:lang w:val="en-GB" w:eastAsia="fr-FR"/>
        </w:rPr>
        <w:t xml:space="preserve">mechanism for coordination has </w:t>
      </w:r>
      <w:r w:rsidR="007B1683">
        <w:rPr>
          <w:rFonts w:ascii="Arial" w:hAnsi="Arial" w:cs="Arial"/>
          <w:sz w:val="18"/>
          <w:szCs w:val="18"/>
          <w:lang w:val="en-GB" w:eastAsia="fr-FR"/>
        </w:rPr>
        <w:t>been used (please also indicate if these mechanism</w:t>
      </w:r>
      <w:r w:rsidR="002E0351">
        <w:rPr>
          <w:rFonts w:ascii="Arial" w:hAnsi="Arial" w:cs="Arial"/>
          <w:sz w:val="18"/>
          <w:szCs w:val="18"/>
          <w:lang w:val="en-GB" w:eastAsia="fr-FR"/>
        </w:rPr>
        <w:t>s</w:t>
      </w:r>
      <w:r w:rsidR="007B1683">
        <w:rPr>
          <w:rFonts w:ascii="Arial" w:hAnsi="Arial" w:cs="Arial"/>
          <w:sz w:val="18"/>
          <w:szCs w:val="18"/>
          <w:lang w:val="en-GB" w:eastAsia="fr-FR"/>
        </w:rPr>
        <w:t xml:space="preserve"> ha</w:t>
      </w:r>
      <w:r w:rsidR="002E0351">
        <w:rPr>
          <w:rFonts w:ascii="Arial" w:hAnsi="Arial" w:cs="Arial"/>
          <w:sz w:val="18"/>
          <w:szCs w:val="18"/>
          <w:lang w:val="en-GB" w:eastAsia="fr-FR"/>
        </w:rPr>
        <w:t>ve</w:t>
      </w:r>
      <w:r w:rsidR="007B1683">
        <w:rPr>
          <w:rFonts w:ascii="Arial" w:hAnsi="Arial" w:cs="Arial"/>
          <w:sz w:val="18"/>
          <w:szCs w:val="18"/>
          <w:lang w:val="en-GB" w:eastAsia="fr-FR"/>
        </w:rPr>
        <w:t xml:space="preserve"> </w:t>
      </w:r>
      <w:r w:rsidRPr="00F75B03">
        <w:rPr>
          <w:rFonts w:ascii="Arial" w:hAnsi="Arial" w:cs="Arial"/>
          <w:sz w:val="18"/>
          <w:szCs w:val="18"/>
          <w:lang w:val="en-GB" w:eastAsia="fr-FR"/>
        </w:rPr>
        <w:t>changed in the different stages of the process</w:t>
      </w:r>
      <w:r w:rsidR="007B1683">
        <w:rPr>
          <w:rFonts w:ascii="Arial" w:hAnsi="Arial" w:cs="Arial"/>
          <w:sz w:val="18"/>
          <w:szCs w:val="18"/>
          <w:lang w:val="en-GB" w:eastAsia="fr-FR"/>
        </w:rPr>
        <w:t xml:space="preserve">, </w:t>
      </w:r>
      <w:r w:rsidRPr="00F75B03">
        <w:rPr>
          <w:rFonts w:ascii="Arial" w:hAnsi="Arial" w:cs="Arial"/>
          <w:sz w:val="18"/>
          <w:szCs w:val="18"/>
          <w:lang w:val="en-GB" w:eastAsia="fr-FR"/>
        </w:rPr>
        <w:t>e.g. from formulation to implementation).</w:t>
      </w:r>
      <w:r w:rsidRPr="00646CC2">
        <w:rPr>
          <w:rFonts w:ascii="Arial" w:hAnsi="Arial" w:cs="Arial"/>
          <w:sz w:val="18"/>
          <w:szCs w:val="18"/>
          <w:lang w:val="en-GB" w:eastAsia="fr-FR"/>
        </w:rPr>
        <w:t xml:space="preserve"> </w:t>
      </w:r>
      <w:r>
        <w:rPr>
          <w:rFonts w:ascii="Arial" w:hAnsi="Arial" w:cs="Arial"/>
          <w:sz w:val="18"/>
          <w:szCs w:val="18"/>
          <w:lang w:val="en-GB" w:eastAsia="fr-FR"/>
        </w:rPr>
        <w:t xml:space="preserve"> </w:t>
      </w:r>
    </w:p>
    <w:p w:rsidR="00B7052C" w:rsidRPr="00D262E7" w:rsidRDefault="00B7052C" w:rsidP="00B7052C">
      <w:pPr>
        <w:pStyle w:val="ListParagraph"/>
        <w:rPr>
          <w:rFonts w:ascii="Arial" w:hAnsi="Arial" w:cs="Arial"/>
          <w:bCs/>
          <w:sz w:val="18"/>
          <w:szCs w:val="18"/>
          <w:lang w:val="en-GB"/>
        </w:rPr>
      </w:pPr>
    </w:p>
    <w:p w:rsidR="00B7052C" w:rsidRPr="00646CC2" w:rsidRDefault="00B7052C" w:rsidP="00B7052C">
      <w:pPr>
        <w:pStyle w:val="ListParagraph"/>
        <w:spacing w:before="40" w:after="40"/>
        <w:ind w:left="284"/>
        <w:rPr>
          <w:rFonts w:ascii="Arial" w:hAnsi="Arial" w:cs="Arial"/>
          <w:bCs/>
          <w:sz w:val="18"/>
          <w:szCs w:val="18"/>
          <w:lang w:val="en-GB"/>
        </w:rPr>
      </w:pPr>
      <w:r>
        <w:rPr>
          <w:rFonts w:ascii="Arial" w:hAnsi="Arial" w:cs="Arial"/>
          <w:bCs/>
          <w:sz w:val="18"/>
          <w:szCs w:val="18"/>
          <w:lang w:val="en-GB"/>
        </w:rPr>
        <w:t>Horizontal coordination</w:t>
      </w:r>
    </w:p>
    <w:sdt>
      <w:sdtPr>
        <w:rPr>
          <w:rStyle w:val="Formatvorlage1"/>
          <w:lang w:val="en-GB"/>
        </w:rPr>
        <w:id w:val="1099675612"/>
        <w:text/>
      </w:sdtPr>
      <w:sdtEndPr>
        <w:rPr>
          <w:rStyle w:val="Formatvorlage1"/>
        </w:rPr>
      </w:sdtEndPr>
      <w:sdtContent>
        <w:p w:rsidR="00B7052C" w:rsidRPr="00E541B9" w:rsidRDefault="00490D38" w:rsidP="00B7052C">
          <w:pPr>
            <w:ind w:left="360" w:hanging="76"/>
            <w:rPr>
              <w:rFonts w:ascii="Arial" w:hAnsi="Arial"/>
              <w:color w:val="4F81BD" w:themeColor="accent1"/>
              <w:sz w:val="20"/>
            </w:rPr>
          </w:pPr>
          <w:r w:rsidRPr="008F605F">
            <w:rPr>
              <w:rStyle w:val="Formatvorlage1"/>
              <w:lang w:val="en-GB"/>
            </w:rPr>
            <w:t>Please insert text</w:t>
          </w:r>
        </w:p>
      </w:sdtContent>
    </w:sdt>
    <w:p w:rsidR="00B7052C" w:rsidRPr="00646CC2" w:rsidRDefault="00B7052C" w:rsidP="00B7052C">
      <w:pPr>
        <w:pStyle w:val="ListParagraph"/>
        <w:spacing w:before="40" w:after="40"/>
        <w:ind w:left="284"/>
        <w:rPr>
          <w:rFonts w:ascii="Arial" w:hAnsi="Arial" w:cs="Arial"/>
          <w:bCs/>
          <w:sz w:val="18"/>
          <w:szCs w:val="18"/>
          <w:lang w:val="en-GB"/>
        </w:rPr>
      </w:pPr>
      <w:r>
        <w:rPr>
          <w:rFonts w:ascii="Arial" w:hAnsi="Arial" w:cs="Arial"/>
          <w:bCs/>
          <w:sz w:val="18"/>
          <w:szCs w:val="18"/>
          <w:lang w:val="en-GB"/>
        </w:rPr>
        <w:t>Vertical coordination</w:t>
      </w:r>
    </w:p>
    <w:sdt>
      <w:sdtPr>
        <w:rPr>
          <w:rStyle w:val="Formatvorlage1"/>
          <w:lang w:val="en-GB"/>
        </w:rPr>
        <w:id w:val="477810554"/>
        <w:text/>
      </w:sdtPr>
      <w:sdtEndPr>
        <w:rPr>
          <w:rStyle w:val="Formatvorlage1"/>
        </w:rPr>
      </w:sdtEndPr>
      <w:sdtContent>
        <w:p w:rsidR="00B7052C" w:rsidRPr="00D262E7" w:rsidRDefault="00490D38" w:rsidP="00B7052C">
          <w:pPr>
            <w:ind w:left="360" w:hanging="76"/>
            <w:rPr>
              <w:rFonts w:ascii="Arial" w:hAnsi="Arial" w:cs="Arial"/>
              <w:sz w:val="18"/>
              <w:szCs w:val="18"/>
              <w:lang w:eastAsia="fr-FR"/>
            </w:rPr>
          </w:pPr>
          <w:r w:rsidRPr="003B6AAA">
            <w:rPr>
              <w:rStyle w:val="Formatvorlage1"/>
              <w:lang w:val="en-GB"/>
            </w:rPr>
            <w:t>Please insert text</w:t>
          </w:r>
        </w:p>
      </w:sdtContent>
    </w:sdt>
    <w:p w:rsidR="00B7052C" w:rsidRDefault="00B7052C" w:rsidP="00B7052C">
      <w:pPr>
        <w:ind w:left="567"/>
        <w:rPr>
          <w:rFonts w:ascii="Arial" w:hAnsi="Arial" w:cs="Arial"/>
          <w:sz w:val="18"/>
          <w:szCs w:val="18"/>
          <w:lang w:val="en-GB" w:eastAsia="fr-FR"/>
        </w:rPr>
      </w:pPr>
    </w:p>
    <w:p w:rsidR="00B7052C" w:rsidRDefault="00B7052C" w:rsidP="00B7052C">
      <w:pPr>
        <w:numPr>
          <w:ilvl w:val="1"/>
          <w:numId w:val="21"/>
        </w:numPr>
        <w:ind w:left="709" w:hanging="283"/>
        <w:rPr>
          <w:rFonts w:ascii="Arial" w:hAnsi="Arial" w:cs="Arial"/>
          <w:sz w:val="18"/>
          <w:szCs w:val="18"/>
          <w:lang w:val="en-GB" w:eastAsia="fr-FR"/>
        </w:rPr>
      </w:pPr>
      <w:r>
        <w:rPr>
          <w:rFonts w:ascii="Arial" w:hAnsi="Arial" w:cs="Arial"/>
          <w:sz w:val="18"/>
          <w:szCs w:val="18"/>
          <w:lang w:val="en-GB" w:eastAsia="fr-FR"/>
        </w:rPr>
        <w:lastRenderedPageBreak/>
        <w:t>What was crucial for successful coordination?</w:t>
      </w:r>
    </w:p>
    <w:sdt>
      <w:sdtPr>
        <w:rPr>
          <w:rStyle w:val="Formatvorlage1"/>
        </w:rPr>
        <w:id w:val="-127484743"/>
        <w:text/>
      </w:sdtPr>
      <w:sdtEndPr>
        <w:rPr>
          <w:rStyle w:val="Formatvorlage1"/>
        </w:rPr>
      </w:sdtEndPr>
      <w:sdtContent>
        <w:p w:rsidR="00B7052C" w:rsidRPr="00E541B9" w:rsidRDefault="00490D38" w:rsidP="00B7052C">
          <w:pPr>
            <w:ind w:left="709" w:hanging="283"/>
            <w:rPr>
              <w:rStyle w:val="Formatvorlage1"/>
            </w:rPr>
          </w:pPr>
          <w:r>
            <w:rPr>
              <w:rStyle w:val="Formatvorlage1"/>
              <w:lang w:val="de-AT"/>
            </w:rPr>
            <w:t>Please insert text</w:t>
          </w:r>
        </w:p>
      </w:sdtContent>
    </w:sdt>
    <w:p w:rsidR="00B7052C" w:rsidRPr="00447493" w:rsidRDefault="00B7052C" w:rsidP="00B7052C">
      <w:pPr>
        <w:numPr>
          <w:ilvl w:val="1"/>
          <w:numId w:val="21"/>
        </w:numPr>
        <w:ind w:left="709" w:hanging="283"/>
        <w:rPr>
          <w:rFonts w:ascii="Arial" w:hAnsi="Arial" w:cs="Arial"/>
          <w:sz w:val="18"/>
          <w:szCs w:val="18"/>
          <w:lang w:val="en-GB" w:eastAsia="fr-FR"/>
        </w:rPr>
      </w:pPr>
      <w:r w:rsidRPr="00646CC2">
        <w:rPr>
          <w:rFonts w:ascii="Arial" w:hAnsi="Arial" w:cs="Arial"/>
          <w:sz w:val="18"/>
          <w:szCs w:val="18"/>
          <w:lang w:val="en-GB" w:eastAsia="fr-FR"/>
        </w:rPr>
        <w:t xml:space="preserve">What was challenging or missing? </w:t>
      </w:r>
    </w:p>
    <w:sdt>
      <w:sdtPr>
        <w:rPr>
          <w:rStyle w:val="Formatvorlage1"/>
          <w:lang w:val="en-GB"/>
        </w:rPr>
        <w:id w:val="-636484058"/>
        <w:text/>
      </w:sdtPr>
      <w:sdtEndPr>
        <w:rPr>
          <w:rStyle w:val="Formatvorlage1"/>
        </w:rPr>
      </w:sdtEndPr>
      <w:sdtContent>
        <w:p w:rsidR="00B7052C" w:rsidRPr="003B7E58" w:rsidRDefault="00490D38" w:rsidP="00B7052C">
          <w:pPr>
            <w:ind w:left="709" w:hanging="283"/>
            <w:rPr>
              <w:rStyle w:val="Formatvorlage1"/>
            </w:rPr>
          </w:pPr>
          <w:r w:rsidRPr="008F605F">
            <w:rPr>
              <w:rStyle w:val="Formatvorlage1"/>
              <w:lang w:val="en-GB"/>
            </w:rPr>
            <w:t>Please insert text</w:t>
          </w:r>
        </w:p>
      </w:sdtContent>
    </w:sdt>
    <w:p w:rsidR="00B7052C" w:rsidRPr="00E541B9" w:rsidRDefault="00B7052C" w:rsidP="00B7052C">
      <w:pPr>
        <w:pStyle w:val="ListParagraph"/>
        <w:spacing w:before="40" w:after="40"/>
        <w:ind w:left="284"/>
        <w:rPr>
          <w:rFonts w:ascii="Arial" w:hAnsi="Arial" w:cs="Arial"/>
          <w:bCs/>
          <w:sz w:val="18"/>
          <w:szCs w:val="18"/>
          <w:lang w:val="en-GB"/>
        </w:rPr>
      </w:pPr>
      <w:r>
        <w:rPr>
          <w:rFonts w:ascii="Arial" w:hAnsi="Arial" w:cs="Arial"/>
          <w:bCs/>
          <w:sz w:val="18"/>
          <w:szCs w:val="18"/>
          <w:lang w:val="en-GB"/>
        </w:rPr>
        <w:br/>
      </w:r>
    </w:p>
    <w:p w:rsidR="00B7052C" w:rsidRPr="002F658D" w:rsidRDefault="00B7052C" w:rsidP="00B7052C">
      <w:pPr>
        <w:rPr>
          <w:rFonts w:ascii="Arial" w:hAnsi="Arial" w:cs="Arial"/>
          <w:b/>
          <w:bCs/>
          <w:sz w:val="18"/>
          <w:szCs w:val="18"/>
          <w:lang w:val="en-GB"/>
        </w:rPr>
      </w:pPr>
      <w:r w:rsidRPr="002F658D">
        <w:rPr>
          <w:rFonts w:ascii="Arial" w:hAnsi="Arial" w:cs="Arial"/>
          <w:b/>
          <w:bCs/>
          <w:sz w:val="18"/>
          <w:szCs w:val="18"/>
          <w:lang w:val="en-GB"/>
        </w:rPr>
        <w:t>Identify risks and explore options</w:t>
      </w:r>
    </w:p>
    <w:p w:rsidR="00B7052C" w:rsidRDefault="00B7052C" w:rsidP="001D123B">
      <w:pPr>
        <w:pStyle w:val="ListParagraph"/>
        <w:numPr>
          <w:ilvl w:val="0"/>
          <w:numId w:val="40"/>
        </w:numPr>
        <w:ind w:left="426" w:hanging="426"/>
        <w:rPr>
          <w:rFonts w:ascii="Arial" w:hAnsi="Arial" w:cs="Arial"/>
          <w:sz w:val="18"/>
          <w:szCs w:val="18"/>
          <w:lang w:val="en-GB" w:eastAsia="fr-FR"/>
        </w:rPr>
      </w:pPr>
      <w:r w:rsidRPr="005C29D3">
        <w:rPr>
          <w:rFonts w:ascii="Arial" w:hAnsi="Arial" w:cs="Arial"/>
          <w:sz w:val="18"/>
          <w:szCs w:val="18"/>
          <w:lang w:val="en-GB" w:eastAsia="fr-FR"/>
        </w:rPr>
        <w:t>Are risk</w:t>
      </w:r>
      <w:r>
        <w:rPr>
          <w:rFonts w:ascii="Arial" w:hAnsi="Arial" w:cs="Arial"/>
          <w:sz w:val="18"/>
          <w:szCs w:val="18"/>
          <w:lang w:val="en-GB" w:eastAsia="fr-FR"/>
        </w:rPr>
        <w:t xml:space="preserve"> </w:t>
      </w:r>
      <w:r w:rsidR="00847ED1">
        <w:rPr>
          <w:rFonts w:ascii="Arial" w:hAnsi="Arial" w:cs="Arial"/>
          <w:sz w:val="18"/>
          <w:szCs w:val="18"/>
          <w:lang w:val="en-GB" w:eastAsia="fr-FR"/>
        </w:rPr>
        <w:t xml:space="preserve">assessments </w:t>
      </w:r>
      <w:r>
        <w:rPr>
          <w:rFonts w:ascii="Arial" w:hAnsi="Arial" w:cs="Arial"/>
          <w:sz w:val="18"/>
          <w:szCs w:val="18"/>
          <w:lang w:val="en-GB" w:eastAsia="fr-FR"/>
        </w:rPr>
        <w:t xml:space="preserve">or </w:t>
      </w:r>
      <w:r w:rsidRPr="005C29D3">
        <w:rPr>
          <w:rFonts w:ascii="Arial" w:hAnsi="Arial" w:cs="Arial"/>
          <w:sz w:val="18"/>
          <w:szCs w:val="18"/>
          <w:lang w:val="en-GB" w:eastAsia="fr-FR"/>
        </w:rPr>
        <w:t>vulnerability assessments</w:t>
      </w:r>
      <w:r>
        <w:rPr>
          <w:rFonts w:ascii="Arial" w:hAnsi="Arial" w:cs="Arial"/>
          <w:sz w:val="18"/>
          <w:szCs w:val="18"/>
          <w:lang w:val="en-GB" w:eastAsia="fr-FR"/>
        </w:rPr>
        <w:t xml:space="preserve"> </w:t>
      </w:r>
      <w:r w:rsidRPr="005C29D3">
        <w:rPr>
          <w:rFonts w:ascii="Arial" w:hAnsi="Arial" w:cs="Arial"/>
          <w:sz w:val="18"/>
          <w:szCs w:val="18"/>
          <w:lang w:val="en-GB" w:eastAsia="fr-FR"/>
        </w:rPr>
        <w:t>available</w:t>
      </w:r>
      <w:r>
        <w:rPr>
          <w:rFonts w:ascii="Arial" w:hAnsi="Arial" w:cs="Arial"/>
          <w:sz w:val="18"/>
          <w:szCs w:val="18"/>
          <w:lang w:val="en-GB" w:eastAsia="fr-FR"/>
        </w:rPr>
        <w:t xml:space="preserve"> for your country</w:t>
      </w:r>
      <w:r w:rsidRPr="005C29D3">
        <w:rPr>
          <w:rFonts w:ascii="Arial" w:hAnsi="Arial" w:cs="Arial"/>
          <w:sz w:val="18"/>
          <w:szCs w:val="18"/>
          <w:lang w:val="en-GB" w:eastAsia="fr-FR"/>
        </w:rPr>
        <w:t xml:space="preserve">? </w:t>
      </w:r>
    </w:p>
    <w:p w:rsidR="00B7052C" w:rsidRDefault="00AE3843" w:rsidP="001D123B">
      <w:pPr>
        <w:ind w:left="426" w:hanging="426"/>
        <w:rPr>
          <w:rStyle w:val="Formatvorlage1"/>
          <w:szCs w:val="20"/>
        </w:rPr>
      </w:pPr>
      <w:sdt>
        <w:sdtPr>
          <w:rPr>
            <w:rStyle w:val="Formatvorlage1"/>
            <w:szCs w:val="20"/>
            <w:lang w:val="en-GB"/>
          </w:rPr>
          <w:alias w:val="Please select"/>
          <w:tag w:val="Please select"/>
          <w:id w:val="610322556"/>
          <w:dropDownList>
            <w:listItem w:value="Wählen Sie ein Element aus."/>
            <w:listItem w:displayText="Please select" w:value="Please select"/>
            <w:listItem w:displayText="yes" w:value="yes"/>
            <w:listItem w:displayText="currently under development" w:value="currently under development"/>
            <w:listItem w:displayText="not yet, but planned" w:value="not yet, but planned"/>
            <w:listItem w:displayText="no" w:value="no"/>
            <w:listItem w:displayText="don`t know" w:value="don`t know"/>
          </w:dropDownList>
        </w:sdtPr>
        <w:sdtEndPr>
          <w:rPr>
            <w:rStyle w:val="Formatvorlage1"/>
          </w:rPr>
        </w:sdtEndPr>
        <w:sdtContent>
          <w:r w:rsidR="00490D38" w:rsidRPr="008F605F">
            <w:rPr>
              <w:rStyle w:val="Formatvorlage1"/>
              <w:szCs w:val="20"/>
              <w:lang w:val="en-GB"/>
            </w:rPr>
            <w:t>Please select</w:t>
          </w:r>
        </w:sdtContent>
      </w:sdt>
    </w:p>
    <w:p w:rsidR="00B7052C" w:rsidRPr="00B22B9F" w:rsidRDefault="00B7052C" w:rsidP="00B7052C">
      <w:pPr>
        <w:ind w:left="360" w:hanging="76"/>
        <w:rPr>
          <w:rFonts w:ascii="Arial" w:hAnsi="Arial" w:cs="Arial"/>
          <w:sz w:val="18"/>
          <w:szCs w:val="18"/>
          <w:lang w:val="en-GB" w:eastAsia="fr-FR"/>
        </w:rPr>
      </w:pPr>
      <w:r w:rsidRPr="00B22B9F">
        <w:rPr>
          <w:rStyle w:val="Formatvorlage1"/>
          <w:sz w:val="18"/>
          <w:szCs w:val="18"/>
        </w:rPr>
        <w:t>If yes: available at</w:t>
      </w:r>
    </w:p>
    <w:p w:rsidR="00B7052C" w:rsidRPr="003D41B2" w:rsidRDefault="00B7052C" w:rsidP="00B7052C">
      <w:pPr>
        <w:pStyle w:val="ListParagraph"/>
        <w:ind w:left="284" w:firstLine="142"/>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 xml:space="preserve">…national level </w:t>
      </w:r>
    </w:p>
    <w:p w:rsidR="00B7052C" w:rsidRDefault="00B7052C" w:rsidP="00B7052C">
      <w:pPr>
        <w:pStyle w:val="ListParagraph"/>
        <w:ind w:left="284" w:firstLine="142"/>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 xml:space="preserve">…sub-national level </w:t>
      </w:r>
    </w:p>
    <w:p w:rsidR="00B7052C" w:rsidRPr="002C398D" w:rsidRDefault="00B7052C" w:rsidP="00B7052C">
      <w:pPr>
        <w:ind w:left="360" w:firstLine="348"/>
        <w:rPr>
          <w:rStyle w:val="Formatvorlage1"/>
          <w:sz w:val="2"/>
          <w:szCs w:val="2"/>
        </w:rPr>
      </w:pPr>
      <w:r>
        <w:rPr>
          <w:rStyle w:val="Formatvorlage1"/>
          <w:sz w:val="18"/>
          <w:szCs w:val="18"/>
        </w:rPr>
        <w:t xml:space="preserve">  </w:t>
      </w:r>
    </w:p>
    <w:p w:rsidR="00B7052C" w:rsidRPr="00B22B9F" w:rsidRDefault="00B7052C" w:rsidP="00B7052C">
      <w:pPr>
        <w:ind w:left="360" w:firstLine="348"/>
        <w:rPr>
          <w:rFonts w:ascii="Arial" w:hAnsi="Arial" w:cs="Arial"/>
          <w:sz w:val="18"/>
          <w:szCs w:val="18"/>
          <w:lang w:val="en-GB" w:eastAsia="fr-FR"/>
        </w:rPr>
      </w:pPr>
      <w:r>
        <w:rPr>
          <w:rStyle w:val="Formatvorlage1"/>
          <w:sz w:val="18"/>
          <w:szCs w:val="18"/>
        </w:rPr>
        <w:t xml:space="preserve">  </w:t>
      </w:r>
      <w:r w:rsidRPr="00B22B9F">
        <w:rPr>
          <w:rStyle w:val="Formatvorlage1"/>
          <w:sz w:val="18"/>
          <w:szCs w:val="18"/>
        </w:rPr>
        <w:t>If available at</w:t>
      </w:r>
      <w:r>
        <w:rPr>
          <w:rStyle w:val="Formatvorlage1"/>
          <w:sz w:val="18"/>
          <w:szCs w:val="18"/>
        </w:rPr>
        <w:t xml:space="preserve"> sub-national level:</w:t>
      </w:r>
    </w:p>
    <w:p w:rsidR="00B7052C" w:rsidRDefault="00B7052C" w:rsidP="00B7052C">
      <w:pPr>
        <w:pStyle w:val="ListParagraph"/>
        <w:tabs>
          <w:tab w:val="left" w:pos="851"/>
        </w:tabs>
        <w:ind w:left="851" w:hanging="425"/>
        <w:rPr>
          <w:rFonts w:ascii="Arial" w:hAnsi="Arial" w:cs="Arial"/>
          <w:sz w:val="18"/>
          <w:szCs w:val="18"/>
          <w:lang w:val="en-GB" w:eastAsia="fr-FR"/>
        </w:rPr>
      </w:pPr>
      <w:r>
        <w:rPr>
          <w:rFonts w:ascii="Arial" w:hAnsi="Arial" w:cs="Arial"/>
          <w:sz w:val="18"/>
          <w:szCs w:val="18"/>
          <w:lang w:val="en-GB" w:eastAsia="fr-FR"/>
        </w:rPr>
        <w:tab/>
        <w:t xml:space="preserve">What assessments are available at sub-national (e.g. </w:t>
      </w:r>
      <w:proofErr w:type="spellStart"/>
      <w:r>
        <w:rPr>
          <w:rFonts w:ascii="Arial" w:hAnsi="Arial" w:cs="Arial"/>
          <w:sz w:val="18"/>
          <w:szCs w:val="18"/>
          <w:lang w:val="en-GB" w:eastAsia="fr-FR"/>
        </w:rPr>
        <w:t>Länder</w:t>
      </w:r>
      <w:proofErr w:type="spellEnd"/>
      <w:r>
        <w:rPr>
          <w:rFonts w:ascii="Arial" w:hAnsi="Arial" w:cs="Arial"/>
          <w:sz w:val="18"/>
          <w:szCs w:val="18"/>
          <w:lang w:val="en-GB" w:eastAsia="fr-FR"/>
        </w:rPr>
        <w:t xml:space="preserve">, provinces, regions, communities) level? </w:t>
      </w:r>
    </w:p>
    <w:p w:rsidR="00B7052C" w:rsidRPr="002C398D" w:rsidRDefault="00AE3843" w:rsidP="00B7052C">
      <w:pPr>
        <w:ind w:left="851"/>
        <w:rPr>
          <w:rFonts w:ascii="Arial" w:hAnsi="Arial"/>
          <w:color w:val="4F81BD" w:themeColor="accent1"/>
          <w:sz w:val="20"/>
        </w:rPr>
      </w:pPr>
      <w:sdt>
        <w:sdtPr>
          <w:rPr>
            <w:rStyle w:val="Formatvorlage1"/>
            <w:lang w:val="en-GB"/>
          </w:rPr>
          <w:id w:val="516128151"/>
          <w:text/>
        </w:sdtPr>
        <w:sdtEndPr>
          <w:rPr>
            <w:rStyle w:val="Formatvorlage1"/>
          </w:rPr>
        </w:sdtEndPr>
        <w:sdtContent>
          <w:r w:rsidR="00490D38" w:rsidRPr="00490D38">
            <w:rPr>
              <w:rStyle w:val="Formatvorlage1"/>
              <w:lang w:val="en-GB"/>
            </w:rPr>
            <w:t>Please insert text and provide references/upload documents</w:t>
          </w:r>
        </w:sdtContent>
      </w:sdt>
    </w:p>
    <w:p w:rsidR="00B7052C" w:rsidRDefault="00B7052C" w:rsidP="00B7052C">
      <w:pPr>
        <w:pStyle w:val="ListParagraph"/>
        <w:ind w:left="284" w:firstLine="142"/>
        <w:rPr>
          <w:rFonts w:ascii="MS Gothic" w:eastAsia="MS Gothic" w:hAnsi="MS Gothic" w:cs="MS Gothic"/>
          <w:sz w:val="18"/>
          <w:szCs w:val="18"/>
          <w:lang w:val="en-GB" w:eastAsia="fr-FR"/>
        </w:rPr>
      </w:pPr>
    </w:p>
    <w:p w:rsidR="00B7052C" w:rsidRDefault="00B7052C" w:rsidP="00B7052C">
      <w:pPr>
        <w:pStyle w:val="ListParagraph"/>
        <w:ind w:left="284" w:firstLine="142"/>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w:t>
      </w:r>
      <w:r>
        <w:rPr>
          <w:rFonts w:ascii="Arial" w:hAnsi="Arial" w:cs="Arial"/>
          <w:sz w:val="18"/>
          <w:szCs w:val="18"/>
          <w:lang w:val="en-GB" w:eastAsia="fr-FR"/>
        </w:rPr>
        <w:t>other</w:t>
      </w:r>
      <w:r w:rsidRPr="003D41B2">
        <w:rPr>
          <w:rFonts w:ascii="Arial" w:hAnsi="Arial" w:cs="Arial"/>
          <w:sz w:val="18"/>
          <w:szCs w:val="18"/>
          <w:lang w:val="en-GB" w:eastAsia="fr-FR"/>
        </w:rPr>
        <w:t xml:space="preserve"> </w:t>
      </w:r>
    </w:p>
    <w:p w:rsidR="00B7052C" w:rsidRDefault="00B7052C" w:rsidP="00B7052C">
      <w:pPr>
        <w:pStyle w:val="ListParagraph"/>
        <w:ind w:left="284"/>
        <w:rPr>
          <w:rFonts w:ascii="Arial" w:hAnsi="Arial" w:cs="Arial"/>
          <w:sz w:val="18"/>
          <w:szCs w:val="18"/>
          <w:lang w:val="en-GB" w:eastAsia="fr-FR"/>
        </w:rPr>
      </w:pPr>
    </w:p>
    <w:p w:rsidR="00B7052C" w:rsidRDefault="00B7052C" w:rsidP="00B7052C">
      <w:pPr>
        <w:pStyle w:val="ListParagraph"/>
        <w:ind w:left="284"/>
        <w:rPr>
          <w:rFonts w:ascii="Arial" w:hAnsi="Arial" w:cs="Arial"/>
          <w:sz w:val="18"/>
          <w:szCs w:val="18"/>
          <w:lang w:val="en-GB" w:eastAsia="fr-FR"/>
        </w:rPr>
      </w:pPr>
    </w:p>
    <w:p w:rsidR="00B7052C" w:rsidRDefault="0039052D" w:rsidP="00E822F2">
      <w:pPr>
        <w:pStyle w:val="ListParagraph"/>
        <w:numPr>
          <w:ilvl w:val="0"/>
          <w:numId w:val="40"/>
        </w:numPr>
        <w:ind w:left="426" w:hanging="426"/>
        <w:rPr>
          <w:rFonts w:ascii="Arial" w:hAnsi="Arial" w:cs="Arial"/>
          <w:sz w:val="18"/>
          <w:szCs w:val="18"/>
          <w:lang w:val="en-GB" w:eastAsia="fr-FR"/>
        </w:rPr>
      </w:pPr>
      <w:r w:rsidRPr="0039052D">
        <w:rPr>
          <w:rFonts w:ascii="Arial" w:hAnsi="Arial" w:cs="Arial"/>
          <w:sz w:val="18"/>
          <w:szCs w:val="18"/>
          <w:lang w:val="en-GB" w:eastAsia="fr-FR"/>
        </w:rPr>
        <w:t xml:space="preserve">In relation </w:t>
      </w:r>
      <w:r w:rsidR="00847ED1">
        <w:rPr>
          <w:rFonts w:ascii="Arial" w:hAnsi="Arial" w:cs="Arial"/>
          <w:sz w:val="18"/>
          <w:szCs w:val="18"/>
          <w:lang w:val="en-GB" w:eastAsia="fr-FR"/>
        </w:rPr>
        <w:t>to</w:t>
      </w:r>
      <w:r w:rsidR="00847ED1" w:rsidRPr="0039052D">
        <w:rPr>
          <w:rFonts w:ascii="Arial" w:hAnsi="Arial" w:cs="Arial"/>
          <w:sz w:val="18"/>
          <w:szCs w:val="18"/>
          <w:lang w:val="en-GB" w:eastAsia="fr-FR"/>
        </w:rPr>
        <w:t xml:space="preserve"> </w:t>
      </w:r>
      <w:r w:rsidRPr="0039052D">
        <w:rPr>
          <w:rFonts w:ascii="Arial" w:hAnsi="Arial" w:cs="Arial"/>
          <w:sz w:val="18"/>
          <w:szCs w:val="18"/>
          <w:lang w:val="en-GB" w:eastAsia="fr-FR"/>
        </w:rPr>
        <w:t xml:space="preserve">the </w:t>
      </w:r>
      <w:r>
        <w:rPr>
          <w:rFonts w:ascii="Arial" w:hAnsi="Arial" w:cs="Arial"/>
          <w:sz w:val="18"/>
          <w:szCs w:val="18"/>
          <w:lang w:val="en-GB" w:eastAsia="fr-FR"/>
        </w:rPr>
        <w:t xml:space="preserve">risk and vulnerability assessment available at </w:t>
      </w:r>
      <w:r w:rsidRPr="0039052D">
        <w:rPr>
          <w:rFonts w:ascii="Arial" w:hAnsi="Arial" w:cs="Arial"/>
          <w:sz w:val="18"/>
          <w:szCs w:val="18"/>
          <w:lang w:val="en-GB" w:eastAsia="fr-FR"/>
        </w:rPr>
        <w:t xml:space="preserve">national </w:t>
      </w:r>
      <w:r>
        <w:rPr>
          <w:rFonts w:ascii="Arial" w:hAnsi="Arial" w:cs="Arial"/>
          <w:sz w:val="18"/>
          <w:szCs w:val="18"/>
          <w:lang w:val="en-GB" w:eastAsia="fr-FR"/>
        </w:rPr>
        <w:t>level</w:t>
      </w:r>
      <w:r w:rsidRPr="0039052D">
        <w:rPr>
          <w:rFonts w:ascii="Arial" w:hAnsi="Arial" w:cs="Arial"/>
          <w:sz w:val="18"/>
          <w:szCs w:val="18"/>
          <w:lang w:val="en-GB" w:eastAsia="fr-FR"/>
        </w:rPr>
        <w:t xml:space="preserve">, </w:t>
      </w:r>
      <w:r>
        <w:rPr>
          <w:rFonts w:ascii="Arial" w:hAnsi="Arial" w:cs="Arial"/>
          <w:sz w:val="18"/>
          <w:szCs w:val="18"/>
          <w:lang w:val="en-GB" w:eastAsia="fr-FR"/>
        </w:rPr>
        <w:t xml:space="preserve">which </w:t>
      </w:r>
      <w:r w:rsidR="00B7052C">
        <w:rPr>
          <w:rFonts w:ascii="Arial" w:hAnsi="Arial" w:cs="Arial"/>
          <w:sz w:val="18"/>
          <w:szCs w:val="18"/>
          <w:lang w:val="en-GB" w:eastAsia="fr-FR"/>
        </w:rPr>
        <w:t>of the following sectors have been covered?</w:t>
      </w:r>
    </w:p>
    <w:p w:rsidR="00B7052C" w:rsidRPr="002D5871" w:rsidRDefault="00B7052C" w:rsidP="00B7052C">
      <w:pPr>
        <w:rPr>
          <w:rFonts w:ascii="Arial" w:hAnsi="Arial" w:cs="Arial"/>
          <w:sz w:val="4"/>
          <w:szCs w:val="4"/>
          <w:lang w:val="en-GB" w:eastAsia="fr-FR"/>
        </w:rPr>
      </w:pPr>
    </w:p>
    <w:tbl>
      <w:tblPr>
        <w:tblW w:w="935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127"/>
        <w:gridCol w:w="2127"/>
        <w:gridCol w:w="2127"/>
      </w:tblGrid>
      <w:tr w:rsidR="00533FD0" w:rsidRPr="005B6A7B" w:rsidTr="00533FD0">
        <w:tc>
          <w:tcPr>
            <w:tcW w:w="2977" w:type="dxa"/>
            <w:shd w:val="clear" w:color="auto" w:fill="D9D9D9"/>
          </w:tcPr>
          <w:p w:rsidR="00533FD0" w:rsidRPr="00F7399E" w:rsidRDefault="00533FD0" w:rsidP="007B1683">
            <w:pPr>
              <w:spacing w:before="60" w:after="60"/>
              <w:rPr>
                <w:rFonts w:ascii="Arial" w:hAnsi="Arial" w:cs="Arial"/>
                <w:bCs/>
                <w:sz w:val="18"/>
                <w:szCs w:val="18"/>
                <w:lang w:val="en-GB"/>
              </w:rPr>
            </w:pPr>
            <w:r>
              <w:rPr>
                <w:rFonts w:ascii="Arial" w:hAnsi="Arial" w:cs="Arial"/>
                <w:bCs/>
                <w:sz w:val="18"/>
                <w:szCs w:val="18"/>
                <w:lang w:val="en-GB"/>
              </w:rPr>
              <w:t xml:space="preserve">Sectors </w:t>
            </w:r>
          </w:p>
        </w:tc>
        <w:tc>
          <w:tcPr>
            <w:tcW w:w="2127" w:type="dxa"/>
            <w:shd w:val="clear" w:color="auto" w:fill="D9D9D9"/>
          </w:tcPr>
          <w:p w:rsidR="00533FD0" w:rsidRPr="005B6A7B" w:rsidRDefault="00533FD0" w:rsidP="007B1683">
            <w:pPr>
              <w:spacing w:before="60" w:after="60"/>
              <w:jc w:val="center"/>
              <w:rPr>
                <w:rFonts w:ascii="Arial" w:hAnsi="Arial" w:cs="Arial"/>
                <w:bCs/>
                <w:sz w:val="16"/>
                <w:szCs w:val="16"/>
                <w:lang w:val="en-GB"/>
              </w:rPr>
            </w:pPr>
            <w:r>
              <w:rPr>
                <w:rFonts w:ascii="Arial" w:hAnsi="Arial" w:cs="Arial"/>
                <w:bCs/>
                <w:sz w:val="18"/>
                <w:szCs w:val="18"/>
                <w:lang w:val="en-GB"/>
              </w:rPr>
              <w:t>c</w:t>
            </w:r>
            <w:r w:rsidRPr="00D262E7">
              <w:rPr>
                <w:rFonts w:ascii="Arial" w:hAnsi="Arial" w:cs="Arial"/>
                <w:bCs/>
                <w:sz w:val="18"/>
                <w:szCs w:val="18"/>
                <w:lang w:val="en-GB"/>
              </w:rPr>
              <w:t xml:space="preserve">overed in the </w:t>
            </w:r>
            <w:r w:rsidRPr="00F75B03">
              <w:rPr>
                <w:rFonts w:ascii="Arial" w:hAnsi="Arial" w:cs="Arial"/>
                <w:bCs/>
                <w:sz w:val="18"/>
                <w:szCs w:val="18"/>
                <w:lang w:val="en-GB"/>
              </w:rPr>
              <w:t>national</w:t>
            </w:r>
            <w:r>
              <w:rPr>
                <w:rFonts w:ascii="Arial" w:hAnsi="Arial" w:cs="Arial"/>
                <w:bCs/>
                <w:sz w:val="18"/>
                <w:szCs w:val="18"/>
                <w:lang w:val="en-GB"/>
              </w:rPr>
              <w:t xml:space="preserve"> </w:t>
            </w:r>
            <w:r w:rsidRPr="00D262E7">
              <w:rPr>
                <w:rFonts w:ascii="Arial" w:hAnsi="Arial" w:cs="Arial"/>
                <w:bCs/>
                <w:sz w:val="18"/>
                <w:szCs w:val="18"/>
                <w:lang w:val="en-GB"/>
              </w:rPr>
              <w:t>assessment</w:t>
            </w:r>
            <w:r>
              <w:rPr>
                <w:rFonts w:ascii="Arial" w:hAnsi="Arial" w:cs="Arial"/>
                <w:bCs/>
                <w:sz w:val="16"/>
                <w:szCs w:val="16"/>
                <w:lang w:val="en-GB"/>
              </w:rPr>
              <w:t xml:space="preserve"> </w:t>
            </w:r>
          </w:p>
        </w:tc>
        <w:tc>
          <w:tcPr>
            <w:tcW w:w="2127" w:type="dxa"/>
            <w:shd w:val="clear" w:color="auto" w:fill="D9D9D9"/>
          </w:tcPr>
          <w:p w:rsidR="00533FD0" w:rsidRPr="00D262E7" w:rsidRDefault="00533FD0" w:rsidP="007B1683">
            <w:pPr>
              <w:spacing w:before="60" w:after="60"/>
              <w:jc w:val="center"/>
              <w:rPr>
                <w:rFonts w:ascii="Arial" w:hAnsi="Arial" w:cs="Arial"/>
                <w:bCs/>
                <w:sz w:val="18"/>
                <w:szCs w:val="18"/>
                <w:lang w:val="en-GB"/>
              </w:rPr>
            </w:pPr>
            <w:r>
              <w:rPr>
                <w:rFonts w:ascii="Arial" w:hAnsi="Arial" w:cs="Arial"/>
                <w:sz w:val="18"/>
                <w:szCs w:val="18"/>
                <w:lang w:val="en-GB" w:eastAsia="fr-FR"/>
              </w:rPr>
              <w:t xml:space="preserve">covered in sector-based assessment </w:t>
            </w:r>
            <w:r>
              <w:rPr>
                <w:rFonts w:ascii="Arial" w:hAnsi="Arial" w:cs="Arial"/>
                <w:sz w:val="18"/>
                <w:szCs w:val="18"/>
                <w:lang w:eastAsia="fr-FR"/>
              </w:rPr>
              <w:t xml:space="preserve">led by </w:t>
            </w:r>
            <w:r w:rsidR="00847ED1">
              <w:rPr>
                <w:rFonts w:ascii="Arial" w:hAnsi="Arial" w:cs="Arial"/>
                <w:sz w:val="18"/>
                <w:szCs w:val="18"/>
                <w:lang w:eastAsia="fr-FR"/>
              </w:rPr>
              <w:t>m</w:t>
            </w:r>
            <w:r>
              <w:rPr>
                <w:rFonts w:ascii="Arial" w:hAnsi="Arial" w:cs="Arial"/>
                <w:sz w:val="18"/>
                <w:szCs w:val="18"/>
                <w:lang w:eastAsia="fr-FR"/>
              </w:rPr>
              <w:t xml:space="preserve">inistries in charge  of this sector </w:t>
            </w:r>
          </w:p>
        </w:tc>
        <w:tc>
          <w:tcPr>
            <w:tcW w:w="2127" w:type="dxa"/>
            <w:shd w:val="clear" w:color="auto" w:fill="D9D9D9"/>
          </w:tcPr>
          <w:p w:rsidR="00533FD0" w:rsidRDefault="00824A8C" w:rsidP="002E0351">
            <w:pPr>
              <w:spacing w:before="60" w:after="60"/>
              <w:jc w:val="center"/>
              <w:rPr>
                <w:rFonts w:ascii="Arial" w:hAnsi="Arial" w:cs="Arial"/>
                <w:sz w:val="18"/>
                <w:szCs w:val="18"/>
                <w:lang w:val="en-GB" w:eastAsia="fr-FR"/>
              </w:rPr>
            </w:pPr>
            <w:r>
              <w:rPr>
                <w:rFonts w:ascii="Arial" w:hAnsi="Arial" w:cs="Arial"/>
                <w:sz w:val="18"/>
                <w:szCs w:val="18"/>
                <w:lang w:val="en-GB" w:eastAsia="fr-FR"/>
              </w:rPr>
              <w:t xml:space="preserve">covered in sector-based assessment </w:t>
            </w:r>
            <w:r>
              <w:rPr>
                <w:rFonts w:ascii="Arial" w:hAnsi="Arial" w:cs="Arial"/>
                <w:sz w:val="18"/>
                <w:szCs w:val="18"/>
                <w:lang w:eastAsia="fr-FR"/>
              </w:rPr>
              <w:t xml:space="preserve">led by private sector </w:t>
            </w:r>
            <w:r w:rsidR="002E0351">
              <w:rPr>
                <w:rFonts w:ascii="Arial" w:hAnsi="Arial" w:cs="Arial"/>
                <w:sz w:val="18"/>
                <w:szCs w:val="18"/>
                <w:lang w:eastAsia="fr-FR"/>
              </w:rPr>
              <w:t xml:space="preserve">or </w:t>
            </w:r>
            <w:r>
              <w:rPr>
                <w:rFonts w:ascii="Arial" w:hAnsi="Arial" w:cs="Arial"/>
                <w:sz w:val="18"/>
                <w:szCs w:val="18"/>
                <w:lang w:eastAsia="fr-FR"/>
              </w:rPr>
              <w:t>industry groups</w:t>
            </w:r>
          </w:p>
        </w:tc>
      </w:tr>
      <w:tr w:rsidR="00824A8C" w:rsidRPr="00F7399E" w:rsidTr="00533FD0">
        <w:tc>
          <w:tcPr>
            <w:tcW w:w="2977" w:type="dxa"/>
            <w:shd w:val="clear" w:color="auto" w:fill="auto"/>
          </w:tcPr>
          <w:p w:rsidR="00824A8C" w:rsidRPr="00F7399E" w:rsidRDefault="00824A8C" w:rsidP="007B1683">
            <w:pPr>
              <w:spacing w:before="40" w:after="40"/>
              <w:rPr>
                <w:rFonts w:ascii="Arial" w:hAnsi="Arial" w:cs="Arial"/>
                <w:bCs/>
                <w:sz w:val="18"/>
                <w:szCs w:val="18"/>
                <w:lang w:val="en-GB"/>
              </w:rPr>
            </w:pPr>
            <w:r w:rsidRPr="00F7399E">
              <w:rPr>
                <w:rFonts w:ascii="Arial" w:hAnsi="Arial" w:cs="Arial"/>
                <w:bCs/>
                <w:sz w:val="18"/>
                <w:szCs w:val="18"/>
                <w:lang w:val="en-GB"/>
              </w:rPr>
              <w:t xml:space="preserve">Agriculture </w:t>
            </w:r>
          </w:p>
        </w:tc>
        <w:tc>
          <w:tcPr>
            <w:tcW w:w="2127" w:type="dxa"/>
          </w:tcPr>
          <w:p w:rsidR="00824A8C" w:rsidRPr="00F7399E" w:rsidRDefault="00824A8C" w:rsidP="007B1683">
            <w:pPr>
              <w:spacing w:before="40" w:after="40"/>
              <w:jc w:val="center"/>
              <w:rPr>
                <w:rFonts w:ascii="Arial" w:hAnsi="Arial" w:cs="Arial"/>
                <w:bCs/>
                <w:sz w:val="18"/>
                <w:szCs w:val="18"/>
                <w:lang w:val="en-GB"/>
              </w:rPr>
            </w:pPr>
            <w:r>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Pr>
                <w:rFonts w:ascii="MS Gothic" w:eastAsia="MS Gothic" w:hAnsi="MS Gothic" w:hint="eastAsia"/>
                <w:sz w:val="18"/>
                <w:szCs w:val="18"/>
                <w:lang w:val="en-GB"/>
              </w:rPr>
              <w:t>☐</w:t>
            </w:r>
          </w:p>
        </w:tc>
        <w:tc>
          <w:tcPr>
            <w:tcW w:w="2127" w:type="dxa"/>
          </w:tcPr>
          <w:p w:rsidR="00824A8C" w:rsidRDefault="00824A8C" w:rsidP="00824A8C">
            <w:pPr>
              <w:spacing w:before="40" w:after="40"/>
              <w:jc w:val="center"/>
              <w:rPr>
                <w:rFonts w:ascii="MS Gothic" w:eastAsia="MS Gothic" w:hAnsi="MS Gothic"/>
                <w:sz w:val="18"/>
                <w:szCs w:val="18"/>
                <w:lang w:val="en-GB"/>
              </w:rPr>
            </w:pPr>
            <w:r>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Pr="00F7399E" w:rsidRDefault="00824A8C" w:rsidP="007B1683">
            <w:pPr>
              <w:spacing w:before="40" w:after="40"/>
              <w:rPr>
                <w:rFonts w:ascii="Arial" w:hAnsi="Arial" w:cs="Arial"/>
                <w:bCs/>
                <w:sz w:val="18"/>
                <w:szCs w:val="18"/>
                <w:lang w:val="en-GB"/>
              </w:rPr>
            </w:pPr>
            <w:r>
              <w:rPr>
                <w:rFonts w:ascii="Arial" w:hAnsi="Arial" w:cs="Arial"/>
                <w:bCs/>
                <w:sz w:val="18"/>
                <w:szCs w:val="18"/>
                <w:lang w:val="en-GB"/>
              </w:rPr>
              <w:t>Forestry</w:t>
            </w:r>
          </w:p>
        </w:tc>
        <w:tc>
          <w:tcPr>
            <w:tcW w:w="2127" w:type="dxa"/>
          </w:tcPr>
          <w:p w:rsidR="00824A8C" w:rsidRPr="00F7399E" w:rsidRDefault="00824A8C" w:rsidP="007B1683">
            <w:pPr>
              <w:spacing w:before="40" w:after="40"/>
              <w:jc w:val="center"/>
              <w:rPr>
                <w:rFonts w:ascii="Arial" w:hAnsi="Arial" w:cs="Arial"/>
                <w:bCs/>
                <w:sz w:val="18"/>
                <w:szCs w:val="18"/>
                <w:lang w:val="en-GB"/>
              </w:rPr>
            </w:pPr>
            <w:r>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Pr>
                <w:rFonts w:ascii="MS Gothic" w:eastAsia="MS Gothic" w:hAnsi="MS Gothic" w:hint="eastAsia"/>
                <w:sz w:val="18"/>
                <w:szCs w:val="18"/>
                <w:lang w:val="en-GB"/>
              </w:rPr>
              <w:t>☐</w:t>
            </w:r>
          </w:p>
        </w:tc>
        <w:tc>
          <w:tcPr>
            <w:tcW w:w="2127" w:type="dxa"/>
          </w:tcPr>
          <w:p w:rsidR="00824A8C" w:rsidRDefault="00824A8C" w:rsidP="007B1683">
            <w:pPr>
              <w:spacing w:before="40" w:after="40"/>
              <w:jc w:val="center"/>
              <w:rPr>
                <w:rFonts w:ascii="MS Gothic" w:eastAsia="MS Gothic" w:hAnsi="MS Gothic"/>
                <w:sz w:val="18"/>
                <w:szCs w:val="18"/>
                <w:lang w:val="en-GB"/>
              </w:rPr>
            </w:pPr>
            <w:r>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Pr="00F7399E" w:rsidRDefault="00824A8C" w:rsidP="007B1683">
            <w:pPr>
              <w:spacing w:before="40" w:after="40"/>
              <w:rPr>
                <w:rFonts w:ascii="Arial" w:hAnsi="Arial" w:cs="Arial"/>
                <w:bCs/>
                <w:sz w:val="18"/>
                <w:szCs w:val="18"/>
                <w:lang w:val="en-GB"/>
              </w:rPr>
            </w:pPr>
            <w:r>
              <w:rPr>
                <w:rFonts w:ascii="Arial" w:hAnsi="Arial" w:cs="Arial"/>
                <w:bCs/>
                <w:sz w:val="18"/>
                <w:szCs w:val="18"/>
                <w:lang w:val="en-GB"/>
              </w:rPr>
              <w:t>Biodiversity</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Human health</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Water</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Marine and fisheries</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Pr="00F7399E" w:rsidRDefault="00824A8C" w:rsidP="007B1683">
            <w:pPr>
              <w:spacing w:before="40" w:after="40"/>
              <w:rPr>
                <w:rFonts w:ascii="Arial" w:hAnsi="Arial" w:cs="Arial"/>
                <w:bCs/>
                <w:sz w:val="18"/>
                <w:szCs w:val="18"/>
                <w:lang w:val="en-GB"/>
              </w:rPr>
            </w:pPr>
            <w:r>
              <w:rPr>
                <w:rFonts w:ascii="Arial" w:hAnsi="Arial" w:cs="Arial"/>
                <w:bCs/>
                <w:sz w:val="18"/>
                <w:szCs w:val="18"/>
                <w:lang w:val="en-GB"/>
              </w:rPr>
              <w:t>Coastal areas</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Mountain areas</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Tourism</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Pr="00F7399E" w:rsidRDefault="00824A8C" w:rsidP="007B1683">
            <w:pPr>
              <w:spacing w:before="40" w:after="40"/>
              <w:rPr>
                <w:rFonts w:ascii="Arial" w:hAnsi="Arial" w:cs="Arial"/>
                <w:bCs/>
                <w:sz w:val="18"/>
                <w:szCs w:val="18"/>
                <w:lang w:val="en-GB"/>
              </w:rPr>
            </w:pPr>
            <w:r>
              <w:rPr>
                <w:rFonts w:ascii="Arial" w:hAnsi="Arial" w:cs="Arial"/>
                <w:bCs/>
                <w:sz w:val="18"/>
                <w:szCs w:val="18"/>
                <w:lang w:val="en-GB"/>
              </w:rPr>
              <w:t xml:space="preserve">Transport </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Energy</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Built environment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Spatial planning, urban planning</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 xml:space="preserve">Disaster risk reduction </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Civil protection</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Industry</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Business and services</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Financial/Insurance</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F7399E" w:rsidTr="00533FD0">
        <w:tc>
          <w:tcPr>
            <w:tcW w:w="2977" w:type="dxa"/>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 xml:space="preserve">Cultural heritage </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F7399E" w:rsidRDefault="00824A8C" w:rsidP="007B1683">
            <w:pPr>
              <w:spacing w:before="40" w:after="40"/>
              <w:jc w:val="center"/>
              <w:rPr>
                <w:rFonts w:ascii="Arial" w:hAnsi="Arial" w:cs="Arial"/>
                <w:bCs/>
                <w:sz w:val="18"/>
                <w:szCs w:val="18"/>
                <w:lang w:val="en-GB"/>
              </w:rPr>
            </w:pPr>
            <w:r w:rsidRPr="00707C8D">
              <w:rPr>
                <w:rFonts w:ascii="MS Gothic" w:eastAsia="MS Gothic" w:hAnsi="MS Gothic" w:hint="eastAsia"/>
                <w:sz w:val="18"/>
                <w:szCs w:val="18"/>
                <w:lang w:val="en-GB"/>
              </w:rPr>
              <w:t>☐</w:t>
            </w:r>
          </w:p>
        </w:tc>
        <w:tc>
          <w:tcPr>
            <w:tcW w:w="2127" w:type="dxa"/>
          </w:tcPr>
          <w:p w:rsidR="00824A8C" w:rsidRPr="00707C8D" w:rsidRDefault="00824A8C" w:rsidP="007B1683">
            <w:pPr>
              <w:spacing w:before="40" w:after="40"/>
              <w:jc w:val="center"/>
              <w:rPr>
                <w:rFonts w:ascii="MS Gothic" w:eastAsia="MS Gothic" w:hAnsi="MS Gothic"/>
                <w:sz w:val="18"/>
                <w:szCs w:val="18"/>
                <w:lang w:val="en-GB"/>
              </w:rPr>
            </w:pPr>
            <w:r w:rsidRPr="00707C8D">
              <w:rPr>
                <w:rFonts w:ascii="MS Gothic" w:eastAsia="MS Gothic" w:hAnsi="MS Gothic" w:hint="eastAsia"/>
                <w:sz w:val="18"/>
                <w:szCs w:val="18"/>
                <w:lang w:val="en-GB"/>
              </w:rPr>
              <w:t>☐</w:t>
            </w:r>
          </w:p>
        </w:tc>
      </w:tr>
      <w:tr w:rsidR="00824A8C" w:rsidRPr="00E60DD0" w:rsidTr="00533FD0">
        <w:tc>
          <w:tcPr>
            <w:tcW w:w="2977" w:type="dxa"/>
            <w:tcBorders>
              <w:top w:val="single" w:sz="4" w:space="0" w:color="auto"/>
              <w:left w:val="single" w:sz="4" w:space="0" w:color="auto"/>
              <w:bottom w:val="single" w:sz="4" w:space="0" w:color="auto"/>
              <w:right w:val="single" w:sz="4" w:space="0" w:color="auto"/>
            </w:tcBorders>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Cross-sectoral impacts</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r>
      <w:tr w:rsidR="00824A8C" w:rsidRPr="00E60DD0" w:rsidTr="00533FD0">
        <w:tc>
          <w:tcPr>
            <w:tcW w:w="2977" w:type="dxa"/>
            <w:tcBorders>
              <w:top w:val="single" w:sz="4" w:space="0" w:color="auto"/>
              <w:left w:val="single" w:sz="4" w:space="0" w:color="auto"/>
              <w:bottom w:val="single" w:sz="4" w:space="0" w:color="auto"/>
              <w:right w:val="single" w:sz="4" w:space="0" w:color="auto"/>
            </w:tcBorders>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r>
      <w:tr w:rsidR="00824A8C" w:rsidRPr="00E60DD0" w:rsidTr="00533FD0">
        <w:tc>
          <w:tcPr>
            <w:tcW w:w="2977" w:type="dxa"/>
            <w:tcBorders>
              <w:top w:val="single" w:sz="4" w:space="0" w:color="auto"/>
              <w:left w:val="single" w:sz="4" w:space="0" w:color="auto"/>
              <w:bottom w:val="single" w:sz="4" w:space="0" w:color="auto"/>
              <w:right w:val="single" w:sz="4" w:space="0" w:color="auto"/>
            </w:tcBorders>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r>
      <w:tr w:rsidR="00824A8C" w:rsidRPr="00E60DD0" w:rsidTr="00533FD0">
        <w:tc>
          <w:tcPr>
            <w:tcW w:w="2977" w:type="dxa"/>
            <w:tcBorders>
              <w:top w:val="single" w:sz="4" w:space="0" w:color="auto"/>
              <w:left w:val="single" w:sz="4" w:space="0" w:color="auto"/>
              <w:bottom w:val="single" w:sz="4" w:space="0" w:color="auto"/>
              <w:right w:val="single" w:sz="4" w:space="0" w:color="auto"/>
            </w:tcBorders>
            <w:shd w:val="clear" w:color="auto" w:fill="auto"/>
          </w:tcPr>
          <w:p w:rsidR="00824A8C" w:rsidRDefault="00824A8C" w:rsidP="007B1683">
            <w:pPr>
              <w:spacing w:before="40" w:after="40"/>
              <w:rPr>
                <w:rFonts w:ascii="Arial" w:hAnsi="Arial" w:cs="Arial"/>
                <w:bCs/>
                <w:sz w:val="18"/>
                <w:szCs w:val="18"/>
                <w:lang w:val="en-GB"/>
              </w:rPr>
            </w:pPr>
            <w:r>
              <w:rPr>
                <w:rFonts w:ascii="Arial" w:hAnsi="Arial" w:cs="Arial"/>
                <w:bCs/>
                <w:sz w:val="18"/>
                <w:szCs w:val="18"/>
                <w:lang w:val="en-GB"/>
              </w:rPr>
              <w:lastRenderedPageBreak/>
              <w:t>Others…</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c>
          <w:tcPr>
            <w:tcW w:w="2127" w:type="dxa"/>
            <w:tcBorders>
              <w:top w:val="single" w:sz="4" w:space="0" w:color="auto"/>
              <w:left w:val="single" w:sz="4" w:space="0" w:color="auto"/>
              <w:bottom w:val="single" w:sz="4" w:space="0" w:color="auto"/>
              <w:right w:val="single" w:sz="4" w:space="0" w:color="auto"/>
            </w:tcBorders>
          </w:tcPr>
          <w:p w:rsidR="00824A8C" w:rsidRPr="00E60DD0" w:rsidRDefault="00824A8C" w:rsidP="007B1683">
            <w:pPr>
              <w:spacing w:before="40" w:after="40"/>
              <w:jc w:val="center"/>
              <w:rPr>
                <w:rFonts w:ascii="MS Mincho" w:eastAsia="MS Mincho" w:hAnsi="MS Mincho" w:cs="MS Mincho"/>
                <w:sz w:val="18"/>
                <w:szCs w:val="18"/>
                <w:lang w:val="en-GB"/>
              </w:rPr>
            </w:pPr>
            <w:r w:rsidRPr="00E60DD0">
              <w:rPr>
                <w:rFonts w:ascii="MS Mincho" w:eastAsia="MS Mincho" w:hAnsi="MS Mincho" w:cs="MS Mincho" w:hint="eastAsia"/>
                <w:sz w:val="18"/>
                <w:szCs w:val="18"/>
                <w:lang w:val="en-GB"/>
              </w:rPr>
              <w:t>☐</w:t>
            </w:r>
          </w:p>
        </w:tc>
      </w:tr>
    </w:tbl>
    <w:p w:rsidR="00B7052C" w:rsidRDefault="00B7052C" w:rsidP="00B7052C">
      <w:pPr>
        <w:pStyle w:val="ListParagraph"/>
        <w:ind w:left="284"/>
        <w:rPr>
          <w:rFonts w:ascii="Arial" w:hAnsi="Arial" w:cs="Arial"/>
          <w:sz w:val="18"/>
          <w:szCs w:val="18"/>
          <w:lang w:val="en-GB" w:eastAsia="fr-FR"/>
        </w:rPr>
      </w:pPr>
    </w:p>
    <w:p w:rsidR="00B7052C" w:rsidRDefault="00B7052C" w:rsidP="00B7052C">
      <w:pPr>
        <w:pStyle w:val="ListParagraph"/>
        <w:ind w:left="1440"/>
        <w:rPr>
          <w:rFonts w:ascii="Arial" w:hAnsi="Arial" w:cs="Arial"/>
          <w:sz w:val="18"/>
          <w:szCs w:val="18"/>
          <w:lang w:val="en-GB" w:eastAsia="fr-FR"/>
        </w:rPr>
      </w:pPr>
    </w:p>
    <w:p w:rsidR="00B7052C" w:rsidRDefault="00970272" w:rsidP="00E822F2">
      <w:pPr>
        <w:pStyle w:val="ListParagraph"/>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 xml:space="preserve">In relation </w:t>
      </w:r>
      <w:r w:rsidR="00847ED1">
        <w:rPr>
          <w:rFonts w:ascii="Arial" w:hAnsi="Arial" w:cs="Arial"/>
          <w:sz w:val="18"/>
          <w:szCs w:val="18"/>
          <w:lang w:val="en-GB" w:eastAsia="fr-FR"/>
        </w:rPr>
        <w:t xml:space="preserve">to </w:t>
      </w:r>
      <w:r>
        <w:rPr>
          <w:rFonts w:ascii="Arial" w:hAnsi="Arial" w:cs="Arial"/>
          <w:sz w:val="18"/>
          <w:szCs w:val="18"/>
          <w:lang w:val="en-GB" w:eastAsia="fr-FR"/>
        </w:rPr>
        <w:t>the national assessment, h</w:t>
      </w:r>
      <w:r w:rsidR="00B7052C">
        <w:rPr>
          <w:rFonts w:ascii="Arial" w:hAnsi="Arial" w:cs="Arial"/>
          <w:sz w:val="18"/>
          <w:szCs w:val="18"/>
          <w:lang w:val="en-GB" w:eastAsia="fr-FR"/>
        </w:rPr>
        <w:t xml:space="preserve">ow is/was the risk or vulnerability </w:t>
      </w:r>
      <w:r w:rsidR="00B7052C" w:rsidRPr="00AF5B54">
        <w:rPr>
          <w:rFonts w:ascii="Arial" w:hAnsi="Arial" w:cs="Arial"/>
          <w:sz w:val="18"/>
          <w:szCs w:val="18"/>
          <w:lang w:val="en-GB" w:eastAsia="fr-FR"/>
        </w:rPr>
        <w:t>assessment process coordinated</w:t>
      </w:r>
      <w:r w:rsidR="00B7052C">
        <w:rPr>
          <w:rFonts w:ascii="Arial" w:hAnsi="Arial" w:cs="Arial"/>
          <w:sz w:val="18"/>
          <w:szCs w:val="18"/>
          <w:lang w:val="en-GB" w:eastAsia="fr-FR"/>
        </w:rPr>
        <w:t xml:space="preserve"> (e.g. w</w:t>
      </w:r>
      <w:r w:rsidR="00B7052C" w:rsidRPr="00AF5B54">
        <w:rPr>
          <w:rFonts w:ascii="Arial" w:hAnsi="Arial" w:cs="Arial"/>
          <w:sz w:val="18"/>
          <w:szCs w:val="18"/>
          <w:lang w:val="en-GB" w:eastAsia="fr-FR"/>
        </w:rPr>
        <w:t>ho commissioned</w:t>
      </w:r>
      <w:r w:rsidR="00B7052C">
        <w:rPr>
          <w:rFonts w:ascii="Arial" w:hAnsi="Arial" w:cs="Arial"/>
          <w:sz w:val="18"/>
          <w:szCs w:val="18"/>
          <w:lang w:val="en-GB" w:eastAsia="fr-FR"/>
        </w:rPr>
        <w:t xml:space="preserve"> the work; w</w:t>
      </w:r>
      <w:r w:rsidR="00B7052C" w:rsidRPr="00AF5B54">
        <w:rPr>
          <w:rFonts w:ascii="Arial" w:hAnsi="Arial" w:cs="Arial"/>
          <w:sz w:val="18"/>
          <w:szCs w:val="18"/>
          <w:lang w:val="en-GB" w:eastAsia="fr-FR"/>
        </w:rPr>
        <w:t>ho carried it out</w:t>
      </w:r>
      <w:r w:rsidR="00B7052C">
        <w:rPr>
          <w:rFonts w:ascii="Arial" w:hAnsi="Arial" w:cs="Arial"/>
          <w:sz w:val="18"/>
          <w:szCs w:val="18"/>
          <w:lang w:val="en-GB" w:eastAsia="fr-FR"/>
        </w:rPr>
        <w:t>)</w:t>
      </w:r>
      <w:r w:rsidR="00B7052C" w:rsidRPr="00AF5B54">
        <w:rPr>
          <w:rFonts w:ascii="Arial" w:hAnsi="Arial" w:cs="Arial"/>
          <w:sz w:val="18"/>
          <w:szCs w:val="18"/>
          <w:lang w:val="en-GB" w:eastAsia="fr-FR"/>
        </w:rPr>
        <w:t>? What methodological approach (e.g. literature review, modelling</w:t>
      </w:r>
      <w:r w:rsidR="00824A8C">
        <w:rPr>
          <w:rFonts w:ascii="Arial" w:hAnsi="Arial" w:cs="Arial"/>
          <w:sz w:val="18"/>
          <w:szCs w:val="18"/>
          <w:lang w:val="en-GB" w:eastAsia="fr-FR"/>
        </w:rPr>
        <w:t xml:space="preserve">, </w:t>
      </w:r>
      <w:r w:rsidR="00824A8C" w:rsidRPr="00824A8C">
        <w:rPr>
          <w:rFonts w:ascii="Arial" w:hAnsi="Arial" w:cs="Arial"/>
          <w:sz w:val="18"/>
          <w:szCs w:val="18"/>
          <w:lang w:val="en-US" w:eastAsia="fr-FR"/>
        </w:rPr>
        <w:t xml:space="preserve">expert </w:t>
      </w:r>
      <w:r w:rsidR="00847ED1">
        <w:rPr>
          <w:rFonts w:ascii="Arial" w:hAnsi="Arial" w:cs="Arial"/>
          <w:sz w:val="18"/>
          <w:szCs w:val="18"/>
          <w:lang w:val="en-US" w:eastAsia="fr-FR"/>
        </w:rPr>
        <w:t>appraisal</w:t>
      </w:r>
      <w:r w:rsidR="00B7052C" w:rsidRPr="00AF5B54">
        <w:rPr>
          <w:rFonts w:ascii="Arial" w:hAnsi="Arial" w:cs="Arial"/>
          <w:sz w:val="18"/>
          <w:szCs w:val="18"/>
          <w:lang w:val="en-GB" w:eastAsia="fr-FR"/>
        </w:rPr>
        <w:t>) has</w:t>
      </w:r>
      <w:r w:rsidR="00B7052C">
        <w:rPr>
          <w:rFonts w:ascii="Arial" w:hAnsi="Arial" w:cs="Arial"/>
          <w:sz w:val="18"/>
          <w:szCs w:val="18"/>
          <w:lang w:val="en-GB" w:eastAsia="fr-FR"/>
        </w:rPr>
        <w:t xml:space="preserve"> been used?</w:t>
      </w:r>
      <w:r w:rsidR="00E930A4">
        <w:rPr>
          <w:rFonts w:ascii="Arial" w:hAnsi="Arial" w:cs="Arial"/>
          <w:sz w:val="18"/>
          <w:szCs w:val="18"/>
          <w:lang w:val="en-GB" w:eastAsia="fr-FR"/>
        </w:rPr>
        <w:t xml:space="preserve"> How have uncertainties been addressed? </w:t>
      </w:r>
    </w:p>
    <w:p w:rsidR="00B7052C" w:rsidRPr="002D5871" w:rsidRDefault="00B7052C" w:rsidP="00B7052C">
      <w:pPr>
        <w:rPr>
          <w:rFonts w:ascii="Arial" w:hAnsi="Arial" w:cs="Arial"/>
          <w:sz w:val="18"/>
          <w:szCs w:val="18"/>
          <w:lang w:val="en-GB" w:eastAsia="fr-FR"/>
        </w:rPr>
      </w:pPr>
    </w:p>
    <w:p w:rsidR="00B7052C" w:rsidRDefault="00B7052C" w:rsidP="00E822F2">
      <w:pPr>
        <w:pStyle w:val="ListParagraph"/>
        <w:ind w:left="284" w:firstLine="142"/>
        <w:rPr>
          <w:rFonts w:ascii="Arial" w:hAnsi="Arial" w:cs="Arial"/>
          <w:sz w:val="18"/>
          <w:szCs w:val="18"/>
          <w:lang w:val="en-GB" w:eastAsia="fr-FR"/>
        </w:rPr>
      </w:pPr>
      <w:r>
        <w:rPr>
          <w:rFonts w:ascii="Arial" w:hAnsi="Arial" w:cs="Arial"/>
          <w:sz w:val="18"/>
          <w:szCs w:val="18"/>
          <w:lang w:val="en-GB" w:eastAsia="fr-FR"/>
        </w:rPr>
        <w:t xml:space="preserve">Coordination </w:t>
      </w:r>
    </w:p>
    <w:p w:rsidR="00B7052C" w:rsidRDefault="00AE3843" w:rsidP="00E822F2">
      <w:pPr>
        <w:ind w:left="360" w:firstLine="142"/>
        <w:rPr>
          <w:rStyle w:val="Formatvorlage1"/>
        </w:rPr>
      </w:pPr>
      <w:sdt>
        <w:sdtPr>
          <w:rPr>
            <w:rStyle w:val="Formatvorlage1"/>
            <w:lang w:val="en-GB"/>
          </w:rPr>
          <w:id w:val="-443918830"/>
          <w:text/>
        </w:sdtPr>
        <w:sdtEndPr>
          <w:rPr>
            <w:rStyle w:val="Formatvorlage1"/>
          </w:rPr>
        </w:sdtEndPr>
        <w:sdtContent>
          <w:r w:rsidR="00490D38" w:rsidRPr="008F605F">
            <w:rPr>
              <w:rStyle w:val="Formatvorlage1"/>
              <w:lang w:val="en-GB"/>
            </w:rPr>
            <w:t>Please insert text</w:t>
          </w:r>
        </w:sdtContent>
      </w:sdt>
    </w:p>
    <w:p w:rsidR="00B7052C" w:rsidRDefault="00B7052C" w:rsidP="00E822F2">
      <w:pPr>
        <w:pStyle w:val="ListParagraph"/>
        <w:ind w:left="284" w:firstLine="142"/>
        <w:rPr>
          <w:rFonts w:ascii="Arial" w:hAnsi="Arial" w:cs="Arial"/>
          <w:sz w:val="18"/>
          <w:szCs w:val="18"/>
          <w:lang w:val="en-GB" w:eastAsia="fr-FR"/>
        </w:rPr>
      </w:pPr>
    </w:p>
    <w:p w:rsidR="00B7052C" w:rsidRDefault="00B7052C" w:rsidP="00E822F2">
      <w:pPr>
        <w:pStyle w:val="ListParagraph"/>
        <w:ind w:left="284" w:firstLine="142"/>
        <w:rPr>
          <w:rFonts w:ascii="Arial" w:hAnsi="Arial" w:cs="Arial"/>
          <w:sz w:val="18"/>
          <w:szCs w:val="18"/>
          <w:lang w:val="en-GB" w:eastAsia="fr-FR"/>
        </w:rPr>
      </w:pPr>
      <w:r>
        <w:rPr>
          <w:rFonts w:ascii="Arial" w:hAnsi="Arial" w:cs="Arial"/>
          <w:sz w:val="18"/>
          <w:szCs w:val="18"/>
          <w:lang w:val="en-GB" w:eastAsia="fr-FR"/>
        </w:rPr>
        <w:t>Methodological approach</w:t>
      </w:r>
    </w:p>
    <w:p w:rsidR="00B7052C" w:rsidRDefault="00B7052C" w:rsidP="00E822F2">
      <w:pPr>
        <w:ind w:left="360" w:firstLine="142"/>
        <w:rPr>
          <w:rFonts w:ascii="Arial" w:hAnsi="Arial"/>
          <w:color w:val="4F81BD" w:themeColor="accent1"/>
          <w:sz w:val="20"/>
        </w:rPr>
      </w:pPr>
      <w:r w:rsidRPr="003B7E58">
        <w:rPr>
          <w:rStyle w:val="Formatvorlage1"/>
        </w:rPr>
        <w:t>Please insert text</w:t>
      </w:r>
    </w:p>
    <w:p w:rsidR="00B7052C" w:rsidRDefault="00B7052C" w:rsidP="00B7052C">
      <w:pPr>
        <w:ind w:left="360" w:hanging="76"/>
        <w:rPr>
          <w:rFonts w:ascii="Arial" w:hAnsi="Arial"/>
          <w:color w:val="4F81BD" w:themeColor="accent1"/>
          <w:sz w:val="20"/>
        </w:rPr>
      </w:pPr>
    </w:p>
    <w:p w:rsidR="00BF3813" w:rsidRDefault="00BF3813" w:rsidP="00E822F2">
      <w:pPr>
        <w:pStyle w:val="ListParagraph"/>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 xml:space="preserve">In relation </w:t>
      </w:r>
      <w:r w:rsidR="00847ED1">
        <w:rPr>
          <w:rFonts w:ascii="Arial" w:hAnsi="Arial" w:cs="Arial"/>
          <w:sz w:val="18"/>
          <w:szCs w:val="18"/>
          <w:lang w:val="en-GB" w:eastAsia="fr-FR"/>
        </w:rPr>
        <w:t xml:space="preserve">to </w:t>
      </w:r>
      <w:r>
        <w:rPr>
          <w:rFonts w:ascii="Arial" w:hAnsi="Arial" w:cs="Arial"/>
          <w:sz w:val="18"/>
          <w:szCs w:val="18"/>
          <w:lang w:val="en-GB" w:eastAsia="fr-FR"/>
        </w:rPr>
        <w:t>the national assessment, have you identified the cost</w:t>
      </w:r>
      <w:r w:rsidR="002E0351">
        <w:rPr>
          <w:rFonts w:ascii="Arial" w:hAnsi="Arial" w:cs="Arial"/>
          <w:sz w:val="18"/>
          <w:szCs w:val="18"/>
          <w:lang w:val="en-GB" w:eastAsia="fr-FR"/>
        </w:rPr>
        <w:t>s</w:t>
      </w:r>
      <w:r>
        <w:rPr>
          <w:rFonts w:ascii="Arial" w:hAnsi="Arial" w:cs="Arial"/>
          <w:sz w:val="18"/>
          <w:szCs w:val="18"/>
          <w:lang w:val="en-GB" w:eastAsia="fr-FR"/>
        </w:rPr>
        <w:t xml:space="preserve"> of climate change impacts and the costs </w:t>
      </w:r>
      <w:r w:rsidR="002E0351">
        <w:rPr>
          <w:rFonts w:ascii="Arial" w:hAnsi="Arial" w:cs="Arial"/>
          <w:sz w:val="18"/>
          <w:szCs w:val="18"/>
          <w:lang w:val="en-GB" w:eastAsia="fr-FR"/>
        </w:rPr>
        <w:t xml:space="preserve">and </w:t>
      </w:r>
      <w:r>
        <w:rPr>
          <w:rFonts w:ascii="Arial" w:hAnsi="Arial" w:cs="Arial"/>
          <w:sz w:val="18"/>
          <w:szCs w:val="18"/>
          <w:lang w:val="en-GB" w:eastAsia="fr-FR"/>
        </w:rPr>
        <w:t xml:space="preserve">benefits of adaptation? </w:t>
      </w:r>
    </w:p>
    <w:p w:rsidR="00BF3813" w:rsidRDefault="00BF3813" w:rsidP="00E822F2">
      <w:pPr>
        <w:ind w:left="360" w:firstLine="66"/>
        <w:rPr>
          <w:rFonts w:ascii="Arial" w:hAnsi="Arial"/>
          <w:color w:val="4F81BD" w:themeColor="accent1"/>
          <w:sz w:val="20"/>
        </w:rPr>
      </w:pPr>
      <w:r w:rsidRPr="00BF3813">
        <w:rPr>
          <w:rFonts w:ascii="Arial" w:hAnsi="Arial"/>
          <w:color w:val="4F81BD" w:themeColor="accent1"/>
          <w:sz w:val="20"/>
        </w:rPr>
        <w:t>Please insert text</w:t>
      </w:r>
    </w:p>
    <w:p w:rsidR="00BF3813" w:rsidRPr="005C29D3" w:rsidRDefault="00BF3813" w:rsidP="00B7052C">
      <w:pPr>
        <w:ind w:left="360" w:hanging="76"/>
        <w:rPr>
          <w:rFonts w:ascii="Arial" w:hAnsi="Arial"/>
          <w:color w:val="4F81BD" w:themeColor="accent1"/>
          <w:sz w:val="20"/>
        </w:rPr>
      </w:pPr>
    </w:p>
    <w:p w:rsidR="00B7052C" w:rsidRPr="002D5871" w:rsidRDefault="0039052D" w:rsidP="00E822F2">
      <w:pPr>
        <w:pStyle w:val="ListParagraph"/>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 xml:space="preserve">In relation </w:t>
      </w:r>
      <w:r w:rsidR="00847ED1">
        <w:rPr>
          <w:rFonts w:ascii="Arial" w:hAnsi="Arial" w:cs="Arial"/>
          <w:sz w:val="18"/>
          <w:szCs w:val="18"/>
          <w:lang w:val="en-GB" w:eastAsia="fr-FR"/>
        </w:rPr>
        <w:t xml:space="preserve">to </w:t>
      </w:r>
      <w:r>
        <w:rPr>
          <w:rFonts w:ascii="Arial" w:hAnsi="Arial" w:cs="Arial"/>
          <w:sz w:val="18"/>
          <w:szCs w:val="18"/>
          <w:lang w:val="en-GB" w:eastAsia="fr-FR"/>
        </w:rPr>
        <w:t xml:space="preserve">the national assessment, </w:t>
      </w:r>
      <w:r w:rsidR="00B7052C" w:rsidRPr="002D5871">
        <w:rPr>
          <w:rFonts w:ascii="Arial" w:hAnsi="Arial" w:cs="Arial"/>
          <w:sz w:val="18"/>
          <w:szCs w:val="18"/>
          <w:lang w:val="en-GB" w:eastAsia="fr-FR"/>
        </w:rPr>
        <w:t xml:space="preserve">what kind of information is still needed </w:t>
      </w:r>
      <w:r w:rsidR="002568AC">
        <w:rPr>
          <w:rFonts w:ascii="Arial" w:hAnsi="Arial" w:cs="Arial"/>
          <w:sz w:val="18"/>
          <w:szCs w:val="18"/>
          <w:lang w:val="en-GB" w:eastAsia="fr-FR"/>
        </w:rPr>
        <w:t xml:space="preserve">for </w:t>
      </w:r>
      <w:r w:rsidR="00B7052C" w:rsidRPr="002D5871">
        <w:rPr>
          <w:rFonts w:ascii="Arial" w:hAnsi="Arial" w:cs="Arial"/>
          <w:sz w:val="18"/>
          <w:szCs w:val="18"/>
          <w:lang w:val="en-GB" w:eastAsia="fr-FR"/>
        </w:rPr>
        <w:t xml:space="preserve">risk </w:t>
      </w:r>
      <w:r w:rsidR="00B7052C">
        <w:rPr>
          <w:rFonts w:ascii="Arial" w:hAnsi="Arial" w:cs="Arial"/>
          <w:sz w:val="18"/>
          <w:szCs w:val="18"/>
          <w:lang w:val="en-GB" w:eastAsia="fr-FR"/>
        </w:rPr>
        <w:t>or</w:t>
      </w:r>
      <w:r w:rsidR="00B7052C" w:rsidRPr="002D5871">
        <w:rPr>
          <w:rFonts w:ascii="Arial" w:hAnsi="Arial" w:cs="Arial"/>
          <w:sz w:val="18"/>
          <w:szCs w:val="18"/>
          <w:lang w:val="en-GB" w:eastAsia="fr-FR"/>
        </w:rPr>
        <w:t xml:space="preserve"> vulnerability assessments?</w:t>
      </w:r>
    </w:p>
    <w:p w:rsidR="00B7052C" w:rsidRPr="006C1135" w:rsidRDefault="00B7052C" w:rsidP="00B7052C">
      <w:pPr>
        <w:pStyle w:val="ListParagraph"/>
        <w:ind w:left="284"/>
        <w:rPr>
          <w:rFonts w:ascii="Arial" w:hAnsi="Arial" w:cs="Arial"/>
          <w:sz w:val="2"/>
          <w:szCs w:val="2"/>
          <w:lang w:val="en-GB" w:eastAsia="fr-FR"/>
        </w:rPr>
      </w:pPr>
    </w:p>
    <w:p w:rsidR="00B7052C" w:rsidRPr="006C1135" w:rsidRDefault="00B7052C" w:rsidP="00E822F2">
      <w:pPr>
        <w:spacing w:after="40"/>
        <w:ind w:firstLine="426"/>
        <w:rPr>
          <w:rFonts w:ascii="Arial" w:hAnsi="Arial" w:cs="Arial"/>
          <w:bCs/>
          <w:color w:val="808080" w:themeColor="background1" w:themeShade="80"/>
          <w:sz w:val="16"/>
          <w:szCs w:val="16"/>
          <w:lang w:val="en-GB"/>
        </w:rPr>
      </w:pPr>
      <w:r w:rsidRPr="006C1135">
        <w:rPr>
          <w:rFonts w:ascii="Arial" w:hAnsi="Arial" w:cs="Arial"/>
          <w:bCs/>
          <w:color w:val="808080" w:themeColor="background1" w:themeShade="80"/>
          <w:sz w:val="16"/>
          <w:szCs w:val="16"/>
          <w:lang w:val="en-GB"/>
        </w:rPr>
        <w:t xml:space="preserve">Please select the </w:t>
      </w:r>
      <w:r w:rsidRPr="006C1135">
        <w:rPr>
          <w:rFonts w:ascii="Arial" w:hAnsi="Arial" w:cs="Arial"/>
          <w:b/>
          <w:bCs/>
          <w:color w:val="808080" w:themeColor="background1" w:themeShade="80"/>
          <w:sz w:val="16"/>
          <w:szCs w:val="16"/>
          <w:lang w:val="en-GB"/>
        </w:rPr>
        <w:t>three most</w:t>
      </w:r>
      <w:r w:rsidRPr="006C1135">
        <w:rPr>
          <w:rFonts w:ascii="Arial" w:hAnsi="Arial" w:cs="Arial"/>
          <w:bCs/>
          <w:color w:val="808080" w:themeColor="background1" w:themeShade="80"/>
          <w:sz w:val="16"/>
          <w:szCs w:val="16"/>
          <w:lang w:val="en-GB"/>
        </w:rPr>
        <w:t xml:space="preserve"> important </w:t>
      </w:r>
      <w:r>
        <w:rPr>
          <w:rFonts w:ascii="Arial" w:hAnsi="Arial" w:cs="Arial"/>
          <w:bCs/>
          <w:color w:val="808080" w:themeColor="background1" w:themeShade="80"/>
          <w:sz w:val="16"/>
          <w:szCs w:val="16"/>
          <w:lang w:val="en-GB"/>
        </w:rPr>
        <w:t>issues</w:t>
      </w:r>
      <w:r w:rsidRPr="006C1135">
        <w:rPr>
          <w:rFonts w:ascii="Arial" w:hAnsi="Arial" w:cs="Arial"/>
          <w:bCs/>
          <w:color w:val="808080" w:themeColor="background1" w:themeShade="80"/>
          <w:sz w:val="16"/>
          <w:szCs w:val="16"/>
          <w:lang w:val="en-GB"/>
        </w:rPr>
        <w:t>:</w:t>
      </w:r>
    </w:p>
    <w:p w:rsidR="00B7052C" w:rsidRPr="00B436BF" w:rsidRDefault="00B7052C" w:rsidP="00B7052C">
      <w:pPr>
        <w:pStyle w:val="Default"/>
        <w:ind w:firstLine="284"/>
        <w:rPr>
          <w:rFonts w:eastAsia="Times New Roman"/>
          <w:color w:val="auto"/>
          <w:sz w:val="4"/>
          <w:szCs w:val="4"/>
          <w:lang w:val="en-GB"/>
        </w:rPr>
      </w:pPr>
    </w:p>
    <w:p w:rsidR="00B7052C" w:rsidRDefault="00AE3843" w:rsidP="00B7052C">
      <w:pPr>
        <w:pStyle w:val="Default"/>
        <w:ind w:left="851" w:hanging="425"/>
        <w:rPr>
          <w:rFonts w:eastAsia="Times New Roman"/>
          <w:color w:val="auto"/>
          <w:sz w:val="18"/>
          <w:szCs w:val="18"/>
          <w:lang w:val="en-GB"/>
        </w:rPr>
      </w:pPr>
      <w:sdt>
        <w:sdtPr>
          <w:rPr>
            <w:rFonts w:eastAsia="Times New Roman"/>
            <w:color w:val="auto"/>
            <w:sz w:val="18"/>
            <w:szCs w:val="18"/>
            <w:lang w:val="en-GB"/>
          </w:rPr>
          <w:id w:val="1307044780"/>
        </w:sdtPr>
        <w:sdtEndPr/>
        <w:sdtContent>
          <w:r w:rsidR="00B7052C">
            <w:rPr>
              <w:rFonts w:ascii="MS Gothic" w:eastAsia="MS Gothic" w:hAnsi="MS Gothic" w:hint="eastAsia"/>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Uncertainty estimates </w:t>
      </w:r>
    </w:p>
    <w:p w:rsidR="00B7052C" w:rsidRPr="00707C8D" w:rsidRDefault="00AE3843" w:rsidP="00B7052C">
      <w:pPr>
        <w:pStyle w:val="Default"/>
        <w:ind w:left="851" w:hanging="425"/>
        <w:rPr>
          <w:rFonts w:eastAsia="Times New Roman"/>
          <w:color w:val="auto"/>
          <w:sz w:val="18"/>
          <w:szCs w:val="18"/>
          <w:lang w:val="en-GB"/>
        </w:rPr>
      </w:pPr>
      <w:sdt>
        <w:sdtPr>
          <w:rPr>
            <w:rFonts w:eastAsia="Times New Roman"/>
            <w:color w:val="auto"/>
            <w:sz w:val="18"/>
            <w:szCs w:val="18"/>
            <w:lang w:val="en-GB"/>
          </w:rPr>
          <w:id w:val="595991824"/>
        </w:sdtPr>
        <w:sdtEndPr/>
        <w:sdtContent>
          <w:r w:rsidR="00B7052C">
            <w:rPr>
              <w:rFonts w:ascii="MS Gothic" w:eastAsia="MS Gothic" w:hAnsi="MS Gothic" w:hint="eastAsia"/>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Local/community level information </w:t>
      </w:r>
    </w:p>
    <w:p w:rsidR="00B7052C" w:rsidRPr="00707C8D" w:rsidRDefault="00AE3843" w:rsidP="00B7052C">
      <w:pPr>
        <w:pStyle w:val="Default"/>
        <w:ind w:left="851" w:hanging="425"/>
        <w:rPr>
          <w:rFonts w:eastAsia="Times New Roman"/>
          <w:color w:val="auto"/>
          <w:sz w:val="18"/>
          <w:szCs w:val="18"/>
          <w:lang w:val="en-GB"/>
        </w:rPr>
      </w:pPr>
      <w:sdt>
        <w:sdtPr>
          <w:rPr>
            <w:rFonts w:eastAsia="Times New Roman"/>
            <w:color w:val="auto"/>
            <w:sz w:val="18"/>
            <w:szCs w:val="18"/>
            <w:lang w:val="en-GB"/>
          </w:rPr>
          <w:id w:val="-1862811386"/>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Consideration of different time period</w:t>
      </w:r>
      <w:r w:rsidR="00847ED1">
        <w:rPr>
          <w:rFonts w:eastAsia="Times New Roman"/>
          <w:color w:val="auto"/>
          <w:sz w:val="18"/>
          <w:szCs w:val="18"/>
          <w:lang w:val="en-GB"/>
        </w:rPr>
        <w:t>s</w:t>
      </w:r>
      <w:r w:rsidR="00B7052C">
        <w:rPr>
          <w:rFonts w:eastAsia="Times New Roman"/>
          <w:color w:val="auto"/>
          <w:sz w:val="18"/>
          <w:szCs w:val="18"/>
          <w:lang w:val="en-GB"/>
        </w:rPr>
        <w:t xml:space="preserve"> </w:t>
      </w:r>
    </w:p>
    <w:p w:rsidR="00B7052C" w:rsidRPr="00707C8D" w:rsidRDefault="00AE3843" w:rsidP="00B7052C">
      <w:pPr>
        <w:pStyle w:val="Default"/>
        <w:ind w:left="851" w:hanging="425"/>
        <w:rPr>
          <w:rFonts w:eastAsia="Times New Roman"/>
          <w:color w:val="auto"/>
          <w:sz w:val="18"/>
          <w:szCs w:val="18"/>
          <w:lang w:val="en-GB"/>
        </w:rPr>
      </w:pPr>
      <w:sdt>
        <w:sdtPr>
          <w:rPr>
            <w:rFonts w:eastAsia="Times New Roman"/>
            <w:color w:val="auto"/>
            <w:sz w:val="18"/>
            <w:szCs w:val="18"/>
            <w:lang w:val="en-GB"/>
          </w:rPr>
          <w:id w:val="1454366749"/>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Estimate</w:t>
      </w:r>
      <w:r w:rsidR="00847ED1">
        <w:rPr>
          <w:rFonts w:eastAsia="Times New Roman"/>
          <w:color w:val="auto"/>
          <w:sz w:val="18"/>
          <w:szCs w:val="18"/>
          <w:lang w:val="en-GB"/>
        </w:rPr>
        <w:t>s</w:t>
      </w:r>
      <w:r w:rsidR="00B7052C">
        <w:rPr>
          <w:rFonts w:eastAsia="Times New Roman"/>
          <w:color w:val="auto"/>
          <w:sz w:val="18"/>
          <w:szCs w:val="18"/>
          <w:lang w:val="en-GB"/>
        </w:rPr>
        <w:t xml:space="preserve"> of costs </w:t>
      </w:r>
    </w:p>
    <w:p w:rsidR="00B7052C" w:rsidRDefault="00AE3843" w:rsidP="00B7052C">
      <w:pPr>
        <w:pStyle w:val="Default"/>
        <w:ind w:left="851" w:hanging="425"/>
        <w:rPr>
          <w:sz w:val="18"/>
          <w:szCs w:val="18"/>
          <w:lang w:val="en-GB"/>
        </w:rPr>
      </w:pPr>
      <w:sdt>
        <w:sdtPr>
          <w:rPr>
            <w:rFonts w:eastAsia="Times New Roman"/>
            <w:color w:val="auto"/>
            <w:sz w:val="18"/>
            <w:szCs w:val="18"/>
            <w:lang w:val="en-GB"/>
          </w:rPr>
          <w:id w:val="763891943"/>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Estimate</w:t>
      </w:r>
      <w:r w:rsidR="00847ED1">
        <w:rPr>
          <w:rFonts w:eastAsia="Times New Roman"/>
          <w:color w:val="auto"/>
          <w:sz w:val="18"/>
          <w:szCs w:val="18"/>
          <w:lang w:val="en-GB"/>
        </w:rPr>
        <w:t>s</w:t>
      </w:r>
      <w:r w:rsidR="00B7052C">
        <w:rPr>
          <w:rFonts w:eastAsia="Times New Roman"/>
          <w:color w:val="auto"/>
          <w:sz w:val="18"/>
          <w:szCs w:val="18"/>
          <w:lang w:val="en-GB"/>
        </w:rPr>
        <w:t xml:space="preserve"> of b</w:t>
      </w:r>
      <w:r w:rsidR="00B7052C">
        <w:rPr>
          <w:sz w:val="18"/>
          <w:szCs w:val="18"/>
          <w:lang w:val="en-GB"/>
        </w:rPr>
        <w:t xml:space="preserve">enefits  </w:t>
      </w:r>
    </w:p>
    <w:p w:rsidR="00B7052C" w:rsidRDefault="00AE3843" w:rsidP="00B7052C">
      <w:pPr>
        <w:pStyle w:val="Default"/>
        <w:ind w:left="851" w:hanging="425"/>
        <w:rPr>
          <w:sz w:val="18"/>
          <w:szCs w:val="18"/>
          <w:lang w:val="en-GB"/>
        </w:rPr>
      </w:pPr>
      <w:sdt>
        <w:sdtPr>
          <w:rPr>
            <w:rFonts w:eastAsia="Times New Roman"/>
            <w:color w:val="auto"/>
            <w:sz w:val="18"/>
            <w:szCs w:val="18"/>
            <w:lang w:val="en-GB"/>
          </w:rPr>
          <w:id w:val="1243675555"/>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847ED1">
        <w:rPr>
          <w:rFonts w:eastAsia="Times New Roman"/>
          <w:color w:val="auto"/>
          <w:sz w:val="18"/>
          <w:szCs w:val="18"/>
          <w:lang w:val="en-GB"/>
        </w:rPr>
        <w:t>Information on i</w:t>
      </w:r>
      <w:r w:rsidR="00B7052C">
        <w:rPr>
          <w:rFonts w:eastAsia="Times New Roman"/>
          <w:color w:val="auto"/>
          <w:sz w:val="18"/>
          <w:szCs w:val="18"/>
          <w:lang w:val="en-GB"/>
        </w:rPr>
        <w:t>nterdependencies across sectors</w:t>
      </w:r>
      <w:r w:rsidR="00B7052C">
        <w:rPr>
          <w:sz w:val="18"/>
          <w:szCs w:val="18"/>
          <w:lang w:val="en-GB"/>
        </w:rPr>
        <w:t xml:space="preserve">  </w:t>
      </w:r>
    </w:p>
    <w:p w:rsidR="00B7052C" w:rsidRPr="00BC400C" w:rsidRDefault="00AE3843" w:rsidP="00B7052C">
      <w:pPr>
        <w:pStyle w:val="Default"/>
        <w:ind w:left="851" w:hanging="425"/>
        <w:rPr>
          <w:sz w:val="18"/>
          <w:szCs w:val="18"/>
          <w:lang w:val="en-GB"/>
        </w:rPr>
      </w:pPr>
      <w:sdt>
        <w:sdtPr>
          <w:rPr>
            <w:rFonts w:eastAsia="Times New Roman"/>
            <w:color w:val="auto"/>
            <w:sz w:val="18"/>
            <w:szCs w:val="18"/>
            <w:lang w:val="en-GB"/>
          </w:rPr>
          <w:id w:val="-903443500"/>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Consideration of social issues </w:t>
      </w:r>
    </w:p>
    <w:p w:rsidR="00B7052C" w:rsidRPr="001F4712" w:rsidRDefault="00AE3843" w:rsidP="00B7052C">
      <w:pPr>
        <w:pStyle w:val="Default"/>
        <w:ind w:left="851" w:hanging="425"/>
        <w:rPr>
          <w:sz w:val="18"/>
          <w:szCs w:val="18"/>
          <w:lang w:val="en-GB"/>
        </w:rPr>
      </w:pPr>
      <w:sdt>
        <w:sdtPr>
          <w:rPr>
            <w:rFonts w:eastAsia="Times New Roman"/>
            <w:color w:val="auto"/>
            <w:sz w:val="18"/>
            <w:szCs w:val="18"/>
            <w:lang w:val="en-GB"/>
          </w:rPr>
          <w:id w:val="-1370913222"/>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proofErr w:type="gramStart"/>
      <w:r w:rsidR="00B7052C">
        <w:rPr>
          <w:rFonts w:eastAsia="Times New Roman"/>
          <w:color w:val="auto"/>
          <w:sz w:val="18"/>
          <w:szCs w:val="18"/>
          <w:lang w:val="en-GB"/>
        </w:rPr>
        <w:t>Others  _</w:t>
      </w:r>
      <w:proofErr w:type="gramEnd"/>
      <w:r w:rsidR="00B7052C">
        <w:rPr>
          <w:rFonts w:eastAsia="Times New Roman"/>
          <w:color w:val="auto"/>
          <w:sz w:val="18"/>
          <w:szCs w:val="18"/>
          <w:lang w:val="en-GB"/>
        </w:rPr>
        <w:t>__________________</w:t>
      </w:r>
      <w:r w:rsidR="00B7052C">
        <w:rPr>
          <w:sz w:val="18"/>
          <w:szCs w:val="18"/>
          <w:lang w:val="en-GB"/>
        </w:rPr>
        <w:t xml:space="preserve"> </w:t>
      </w:r>
    </w:p>
    <w:p w:rsidR="00B7052C" w:rsidRDefault="00B7052C" w:rsidP="00B7052C">
      <w:pPr>
        <w:pStyle w:val="Default"/>
        <w:ind w:firstLine="284"/>
        <w:rPr>
          <w:rFonts w:eastAsia="Times New Roman"/>
          <w:color w:val="auto"/>
          <w:sz w:val="18"/>
          <w:szCs w:val="18"/>
          <w:lang w:val="en-GB"/>
        </w:rPr>
      </w:pPr>
    </w:p>
    <w:p w:rsidR="00E822F2" w:rsidRDefault="00E822F2" w:rsidP="00B7052C">
      <w:pPr>
        <w:pStyle w:val="Default"/>
        <w:ind w:firstLine="284"/>
        <w:rPr>
          <w:rFonts w:eastAsia="Times New Roman"/>
          <w:color w:val="auto"/>
          <w:sz w:val="18"/>
          <w:szCs w:val="18"/>
          <w:lang w:val="en-GB"/>
        </w:rPr>
      </w:pPr>
    </w:p>
    <w:p w:rsidR="00B7052C" w:rsidRPr="0011116A" w:rsidRDefault="0039052D" w:rsidP="00E822F2">
      <w:pPr>
        <w:pStyle w:val="ListParagraph"/>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 xml:space="preserve">In relation </w:t>
      </w:r>
      <w:r w:rsidR="00847ED1">
        <w:rPr>
          <w:rFonts w:ascii="Arial" w:hAnsi="Arial" w:cs="Arial"/>
          <w:sz w:val="18"/>
          <w:szCs w:val="18"/>
          <w:lang w:val="en-GB" w:eastAsia="fr-FR"/>
        </w:rPr>
        <w:t xml:space="preserve">to </w:t>
      </w:r>
      <w:r>
        <w:rPr>
          <w:rFonts w:ascii="Arial" w:hAnsi="Arial" w:cs="Arial"/>
          <w:sz w:val="18"/>
          <w:szCs w:val="18"/>
          <w:lang w:val="en-GB" w:eastAsia="fr-FR"/>
        </w:rPr>
        <w:t>the national assessment, d</w:t>
      </w:r>
      <w:r w:rsidR="00B7052C">
        <w:rPr>
          <w:rFonts w:ascii="Arial" w:hAnsi="Arial" w:cs="Arial"/>
          <w:sz w:val="18"/>
          <w:szCs w:val="18"/>
          <w:lang w:val="en-GB" w:eastAsia="fr-FR"/>
        </w:rPr>
        <w:t xml:space="preserve">o you plan to update the risk or vulnerability assessments? </w:t>
      </w:r>
    </w:p>
    <w:p w:rsidR="00B7052C" w:rsidRDefault="00AE3843" w:rsidP="00E822F2">
      <w:pPr>
        <w:ind w:left="426"/>
        <w:rPr>
          <w:rStyle w:val="Formatvorlage1"/>
          <w:szCs w:val="20"/>
          <w:lang w:val="en-GB"/>
        </w:rPr>
      </w:pPr>
      <w:sdt>
        <w:sdtPr>
          <w:rPr>
            <w:rStyle w:val="Formatvorlage1"/>
            <w:szCs w:val="20"/>
            <w:lang w:val="en-GB"/>
          </w:rPr>
          <w:alias w:val="Please select"/>
          <w:tag w:val="Please select"/>
          <w:id w:val="1236213251"/>
          <w:dropDownList>
            <w:listItem w:value="Wählen Sie ein Element aus."/>
            <w:listItem w:displayText="Please select" w:value="Please select"/>
            <w:listItem w:displayText="not planned" w:value="not planned"/>
            <w:listItem w:displayText="planned but work has not started" w:value="planned but work has not started"/>
            <w:listItem w:displayText="update of assessment has started" w:value="update of assessment has started"/>
            <w:listItem w:displayText="update already available " w:value="update already available "/>
            <w:listItem w:displayText="don`t know" w:value="don`t know"/>
          </w:dropDownList>
        </w:sdtPr>
        <w:sdtEndPr>
          <w:rPr>
            <w:rStyle w:val="Formatvorlage1"/>
          </w:rPr>
        </w:sdtEndPr>
        <w:sdtContent>
          <w:r w:rsidR="00490D38" w:rsidRPr="00490D38">
            <w:rPr>
              <w:rStyle w:val="Formatvorlage1"/>
              <w:szCs w:val="20"/>
              <w:lang w:val="en-GB"/>
            </w:rPr>
            <w:t>Please select</w:t>
          </w:r>
        </w:sdtContent>
      </w:sdt>
    </w:p>
    <w:p w:rsidR="0029258D" w:rsidRPr="00F005FE" w:rsidRDefault="0029258D" w:rsidP="00E822F2">
      <w:pPr>
        <w:ind w:left="426"/>
        <w:rPr>
          <w:rFonts w:ascii="Arial" w:hAnsi="Arial" w:cs="Arial"/>
          <w:sz w:val="18"/>
          <w:szCs w:val="18"/>
          <w:lang w:val="en-GB" w:eastAsia="fr-FR"/>
        </w:rPr>
      </w:pPr>
      <w:r>
        <w:rPr>
          <w:rFonts w:ascii="Arial" w:hAnsi="Arial" w:cs="Arial"/>
          <w:sz w:val="18"/>
          <w:szCs w:val="18"/>
          <w:lang w:val="en-GB" w:eastAsia="fr-FR"/>
        </w:rPr>
        <w:t>Are there requirements to do so on a regular basis? Please explain.</w:t>
      </w:r>
    </w:p>
    <w:sdt>
      <w:sdtPr>
        <w:rPr>
          <w:rStyle w:val="Heading2Char"/>
          <w:rFonts w:ascii="Arial" w:hAnsi="Arial"/>
          <w:b w:val="0"/>
          <w:i w:val="0"/>
          <w:color w:val="4F81BD" w:themeColor="accent1"/>
          <w:sz w:val="20"/>
          <w:lang w:val="en-GB"/>
        </w:rPr>
        <w:id w:val="-914852585"/>
        <w:text/>
      </w:sdtPr>
      <w:sdtEndPr>
        <w:rPr>
          <w:rStyle w:val="Heading2Char"/>
        </w:rPr>
      </w:sdtEndPr>
      <w:sdtContent>
        <w:p w:rsidR="00533FD0" w:rsidRPr="00533FD0" w:rsidRDefault="00490D38" w:rsidP="00E822F2">
          <w:pPr>
            <w:ind w:left="426"/>
            <w:rPr>
              <w:rFonts w:ascii="Arial" w:hAnsi="Arial" w:cs="Arial"/>
              <w:b/>
              <w:i/>
              <w:sz w:val="18"/>
              <w:szCs w:val="18"/>
              <w:lang w:val="en-GB" w:eastAsia="fr-FR"/>
            </w:rPr>
          </w:pPr>
          <w:r w:rsidRPr="00490D38">
            <w:rPr>
              <w:rStyle w:val="Heading2Char"/>
              <w:rFonts w:ascii="Arial" w:hAnsi="Arial"/>
              <w:b w:val="0"/>
              <w:i w:val="0"/>
              <w:color w:val="4F81BD" w:themeColor="accent1"/>
              <w:sz w:val="20"/>
              <w:lang w:val="en-GB"/>
            </w:rPr>
            <w:t>Please insert text</w:t>
          </w:r>
        </w:p>
      </w:sdtContent>
    </w:sdt>
    <w:p w:rsidR="00533FD0" w:rsidRDefault="00533FD0" w:rsidP="00B7052C">
      <w:pPr>
        <w:pStyle w:val="Default"/>
        <w:ind w:firstLine="284"/>
        <w:rPr>
          <w:rFonts w:eastAsia="Times New Roman"/>
          <w:color w:val="auto"/>
          <w:sz w:val="18"/>
          <w:szCs w:val="18"/>
          <w:lang w:val="en-GB"/>
        </w:rPr>
      </w:pPr>
    </w:p>
    <w:p w:rsidR="00B7052C" w:rsidRDefault="00B7052C" w:rsidP="00E822F2">
      <w:pPr>
        <w:pStyle w:val="ListParagraph"/>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Have you identified and assessed adaptation options?</w:t>
      </w:r>
    </w:p>
    <w:p w:rsidR="00B7052C" w:rsidRDefault="00B7052C" w:rsidP="00B7052C">
      <w:pPr>
        <w:pStyle w:val="ListParagraph"/>
        <w:ind w:left="284"/>
        <w:rPr>
          <w:rFonts w:ascii="Arial" w:hAnsi="Arial" w:cs="Arial"/>
          <w:sz w:val="18"/>
          <w:szCs w:val="18"/>
          <w:lang w:val="en-GB" w:eastAsia="fr-FR"/>
        </w:rPr>
      </w:pPr>
    </w:p>
    <w:p w:rsidR="00B7052C" w:rsidRDefault="00AE3843" w:rsidP="00B7052C">
      <w:pPr>
        <w:ind w:left="360" w:hanging="76"/>
        <w:rPr>
          <w:rStyle w:val="Formatvorlage1"/>
          <w:szCs w:val="20"/>
        </w:rPr>
      </w:pPr>
      <w:sdt>
        <w:sdtPr>
          <w:rPr>
            <w:rStyle w:val="Formatvorlage1"/>
            <w:szCs w:val="20"/>
            <w:lang w:val="en-GB"/>
          </w:rPr>
          <w:alias w:val="Please select"/>
          <w:tag w:val="Please select"/>
          <w:id w:val="1166588579"/>
          <w:dropDownList>
            <w:listItem w:value="Wählen Sie ein Element aus."/>
            <w:listItem w:displayText="Please select" w:value="Please select"/>
            <w:listItem w:displayText="yes" w:value="yes"/>
            <w:listItem w:displayText="currently under development" w:value="currently under development"/>
            <w:listItem w:displayText="not yet, but planned" w:value="not yet, but planned"/>
            <w:listItem w:displayText="no" w:value="no"/>
            <w:listItem w:displayText="don`t know" w:value="don`t know"/>
          </w:dropDownList>
        </w:sdtPr>
        <w:sdtEndPr>
          <w:rPr>
            <w:rStyle w:val="Formatvorlage1"/>
          </w:rPr>
        </w:sdtEndPr>
        <w:sdtContent>
          <w:r w:rsidR="00490D38" w:rsidRPr="008F605F">
            <w:rPr>
              <w:rStyle w:val="Formatvorlage1"/>
              <w:szCs w:val="20"/>
              <w:lang w:val="en-GB"/>
            </w:rPr>
            <w:t>Please select</w:t>
          </w:r>
        </w:sdtContent>
      </w:sdt>
    </w:p>
    <w:p w:rsidR="00B7052C" w:rsidRPr="00083FAD" w:rsidRDefault="00B7052C" w:rsidP="00B7052C">
      <w:pPr>
        <w:pStyle w:val="ListParagraph"/>
        <w:rPr>
          <w:rStyle w:val="Formatvorlage1"/>
          <w:sz w:val="10"/>
          <w:szCs w:val="10"/>
          <w:lang w:val="en-GB"/>
        </w:rPr>
      </w:pPr>
    </w:p>
    <w:p w:rsidR="00B7052C" w:rsidRPr="00B22B9F" w:rsidRDefault="00B7052C" w:rsidP="00B7052C">
      <w:pPr>
        <w:ind w:firstLine="284"/>
        <w:rPr>
          <w:rFonts w:ascii="Arial" w:hAnsi="Arial" w:cs="Arial"/>
          <w:sz w:val="18"/>
          <w:szCs w:val="18"/>
          <w:lang w:val="en-GB" w:eastAsia="fr-FR"/>
        </w:rPr>
      </w:pPr>
      <w:r w:rsidRPr="00B22B9F">
        <w:rPr>
          <w:rStyle w:val="Formatvorlage1"/>
          <w:sz w:val="18"/>
          <w:szCs w:val="18"/>
          <w:lang w:val="en-GB"/>
        </w:rPr>
        <w:t xml:space="preserve">If yes: </w:t>
      </w:r>
      <w:r>
        <w:rPr>
          <w:rStyle w:val="Formatvorlage1"/>
          <w:sz w:val="18"/>
          <w:szCs w:val="18"/>
          <w:lang w:val="en-GB"/>
        </w:rPr>
        <w:t xml:space="preserve">options are </w:t>
      </w:r>
      <w:r w:rsidRPr="00B22B9F">
        <w:rPr>
          <w:rStyle w:val="Formatvorlage1"/>
          <w:sz w:val="18"/>
          <w:szCs w:val="18"/>
          <w:lang w:val="en-GB"/>
        </w:rPr>
        <w:t>available at</w:t>
      </w:r>
    </w:p>
    <w:p w:rsidR="00B7052C" w:rsidRPr="003D41B2" w:rsidRDefault="00B7052C" w:rsidP="00B7052C">
      <w:pPr>
        <w:pStyle w:val="ListParagraph"/>
        <w:ind w:hanging="294"/>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 xml:space="preserve">…national level </w:t>
      </w:r>
    </w:p>
    <w:p w:rsidR="00B7052C" w:rsidRPr="003D41B2" w:rsidRDefault="00B7052C" w:rsidP="00B7052C">
      <w:pPr>
        <w:pStyle w:val="ListParagraph"/>
        <w:ind w:hanging="294"/>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 xml:space="preserve">…sub-national level </w:t>
      </w:r>
    </w:p>
    <w:p w:rsidR="00B7052C" w:rsidRDefault="00B7052C" w:rsidP="00B7052C">
      <w:pPr>
        <w:pStyle w:val="ListParagraph"/>
        <w:ind w:hanging="294"/>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 xml:space="preserve">…sectoral level </w:t>
      </w:r>
    </w:p>
    <w:p w:rsidR="00B7052C" w:rsidRDefault="00B7052C" w:rsidP="00B7052C">
      <w:pPr>
        <w:pStyle w:val="ListParagraph"/>
        <w:ind w:hanging="294"/>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w:t>
      </w:r>
      <w:r>
        <w:rPr>
          <w:rFonts w:ascii="Arial" w:hAnsi="Arial" w:cs="Arial"/>
          <w:sz w:val="18"/>
          <w:szCs w:val="18"/>
          <w:lang w:val="en-GB" w:eastAsia="fr-FR"/>
        </w:rPr>
        <w:t>cross-sectoral</w:t>
      </w:r>
      <w:r w:rsidR="00847ED1">
        <w:rPr>
          <w:rFonts w:ascii="Arial" w:hAnsi="Arial" w:cs="Arial"/>
          <w:sz w:val="18"/>
          <w:szCs w:val="18"/>
          <w:lang w:val="en-GB" w:eastAsia="fr-FR"/>
        </w:rPr>
        <w:t xml:space="preserve"> level</w:t>
      </w:r>
    </w:p>
    <w:p w:rsidR="00B7052C" w:rsidRDefault="00B7052C" w:rsidP="00B7052C">
      <w:pPr>
        <w:pStyle w:val="ListParagraph"/>
        <w:ind w:hanging="294"/>
        <w:rPr>
          <w:rFonts w:ascii="Arial" w:hAnsi="Arial" w:cs="Arial"/>
          <w:sz w:val="18"/>
          <w:szCs w:val="18"/>
          <w:lang w:val="en-GB" w:eastAsia="fr-FR"/>
        </w:rPr>
      </w:pPr>
      <w:r w:rsidRPr="003D41B2">
        <w:rPr>
          <w:rFonts w:ascii="MS Gothic" w:eastAsia="MS Gothic" w:hAnsi="MS Gothic" w:cs="MS Gothic" w:hint="eastAsia"/>
          <w:sz w:val="18"/>
          <w:szCs w:val="18"/>
          <w:lang w:val="en-GB" w:eastAsia="fr-FR"/>
        </w:rPr>
        <w:t>☐</w:t>
      </w:r>
      <w:r w:rsidRPr="003D41B2">
        <w:rPr>
          <w:rFonts w:ascii="Arial" w:hAnsi="Arial" w:cs="Arial"/>
          <w:sz w:val="18"/>
          <w:szCs w:val="18"/>
          <w:lang w:val="en-GB" w:eastAsia="fr-FR"/>
        </w:rPr>
        <w:t>…</w:t>
      </w:r>
      <w:r>
        <w:rPr>
          <w:rFonts w:ascii="Arial" w:hAnsi="Arial" w:cs="Arial"/>
          <w:sz w:val="18"/>
          <w:szCs w:val="18"/>
          <w:lang w:val="en-GB" w:eastAsia="fr-FR"/>
        </w:rPr>
        <w:t>other</w:t>
      </w:r>
      <w:r w:rsidRPr="003D41B2">
        <w:rPr>
          <w:rFonts w:ascii="Arial" w:hAnsi="Arial" w:cs="Arial"/>
          <w:sz w:val="18"/>
          <w:szCs w:val="18"/>
          <w:lang w:val="en-GB" w:eastAsia="fr-FR"/>
        </w:rPr>
        <w:t xml:space="preserve"> </w:t>
      </w:r>
    </w:p>
    <w:p w:rsidR="00B7052C" w:rsidRDefault="00B7052C" w:rsidP="00B7052C">
      <w:pPr>
        <w:pStyle w:val="Default"/>
        <w:rPr>
          <w:rFonts w:eastAsia="Times New Roman"/>
          <w:color w:val="auto"/>
          <w:sz w:val="18"/>
          <w:szCs w:val="18"/>
          <w:lang w:val="en-GB"/>
        </w:rPr>
      </w:pPr>
    </w:p>
    <w:p w:rsidR="00B7052C" w:rsidRDefault="00B7052C" w:rsidP="00E822F2">
      <w:pPr>
        <w:pStyle w:val="ListParagraph"/>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How have you identified and assessed adaptation options?</w:t>
      </w:r>
    </w:p>
    <w:p w:rsidR="00B7052C" w:rsidRPr="00707C8D" w:rsidRDefault="00AE3843" w:rsidP="00B7052C">
      <w:pPr>
        <w:pStyle w:val="Default"/>
        <w:ind w:left="1134" w:hanging="708"/>
        <w:rPr>
          <w:rFonts w:eastAsia="Times New Roman"/>
          <w:color w:val="auto"/>
          <w:sz w:val="18"/>
          <w:szCs w:val="18"/>
          <w:lang w:val="en-GB"/>
        </w:rPr>
      </w:pPr>
      <w:sdt>
        <w:sdtPr>
          <w:rPr>
            <w:rFonts w:eastAsia="Times New Roman"/>
            <w:color w:val="auto"/>
            <w:sz w:val="18"/>
            <w:szCs w:val="18"/>
            <w:lang w:val="en-GB"/>
          </w:rPr>
          <w:id w:val="1533452900"/>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Ex</w:t>
      </w:r>
      <w:r w:rsidR="00B7052C" w:rsidRPr="009A79CF">
        <w:rPr>
          <w:rFonts w:eastAsia="Times New Roman"/>
          <w:color w:val="auto"/>
          <w:sz w:val="18"/>
          <w:szCs w:val="18"/>
          <w:lang w:val="en-GB"/>
        </w:rPr>
        <w:t>pert judg</w:t>
      </w:r>
      <w:r w:rsidR="00B7052C">
        <w:rPr>
          <w:rFonts w:eastAsia="Times New Roman"/>
          <w:color w:val="auto"/>
          <w:sz w:val="18"/>
          <w:szCs w:val="18"/>
          <w:lang w:val="en-GB"/>
        </w:rPr>
        <w:t>e</w:t>
      </w:r>
      <w:r w:rsidR="00B7052C" w:rsidRPr="009A79CF">
        <w:rPr>
          <w:rFonts w:eastAsia="Times New Roman"/>
          <w:color w:val="auto"/>
          <w:sz w:val="18"/>
          <w:szCs w:val="18"/>
          <w:lang w:val="en-GB"/>
        </w:rPr>
        <w:t>ment</w:t>
      </w:r>
    </w:p>
    <w:p w:rsidR="00B7052C" w:rsidRDefault="00AE3843" w:rsidP="00B7052C">
      <w:pPr>
        <w:pStyle w:val="Default"/>
        <w:ind w:left="1134" w:hanging="708"/>
        <w:rPr>
          <w:sz w:val="18"/>
          <w:szCs w:val="18"/>
          <w:lang w:val="en-GB"/>
        </w:rPr>
      </w:pPr>
      <w:sdt>
        <w:sdtPr>
          <w:rPr>
            <w:rFonts w:eastAsia="Times New Roman"/>
            <w:color w:val="auto"/>
            <w:sz w:val="18"/>
            <w:szCs w:val="18"/>
            <w:lang w:val="en-GB"/>
          </w:rPr>
          <w:id w:val="881680960"/>
        </w:sdtPr>
        <w:sdtEndPr/>
        <w:sdtContent>
          <w:r w:rsidR="00B7052C" w:rsidRPr="00707C8D">
            <w:rPr>
              <w:rFonts w:ascii="MS Gothic" w:eastAsia="MS Gothic" w:hAnsi="MS Gothic"/>
              <w:color w:val="auto"/>
              <w:sz w:val="18"/>
              <w:szCs w:val="18"/>
              <w:lang w:val="en-GB"/>
            </w:rPr>
            <w:t>☐</w:t>
          </w:r>
        </w:sdtContent>
      </w:sdt>
      <w:r w:rsidR="00B7052C">
        <w:rPr>
          <w:rFonts w:eastAsia="Times New Roman"/>
          <w:color w:val="auto"/>
          <w:sz w:val="18"/>
          <w:szCs w:val="18"/>
          <w:lang w:val="en-GB"/>
        </w:rPr>
        <w:t>…Pa</w:t>
      </w:r>
      <w:r w:rsidR="00B7052C" w:rsidRPr="009A79CF">
        <w:rPr>
          <w:rFonts w:eastAsia="Times New Roman"/>
          <w:color w:val="auto"/>
          <w:sz w:val="18"/>
          <w:szCs w:val="18"/>
          <w:lang w:val="en-GB"/>
        </w:rPr>
        <w:t>rticipatory processes</w:t>
      </w:r>
    </w:p>
    <w:p w:rsidR="00B7052C" w:rsidRPr="009A79CF" w:rsidRDefault="00AE3843" w:rsidP="00B7052C">
      <w:pPr>
        <w:pStyle w:val="Default"/>
        <w:ind w:left="1134" w:hanging="708"/>
        <w:rPr>
          <w:sz w:val="18"/>
          <w:szCs w:val="18"/>
          <w:lang w:val="en-GB"/>
        </w:rPr>
      </w:pPr>
      <w:sdt>
        <w:sdtPr>
          <w:rPr>
            <w:rFonts w:eastAsia="Times New Roman"/>
            <w:color w:val="auto"/>
            <w:sz w:val="18"/>
            <w:szCs w:val="18"/>
            <w:lang w:val="en-GB"/>
          </w:rPr>
          <w:id w:val="-1739548077"/>
        </w:sdtPr>
        <w:sdtEndPr/>
        <w:sdtContent>
          <w:r w:rsidR="00B7052C" w:rsidRPr="00707C8D">
            <w:rPr>
              <w:rFonts w:ascii="MS Gothic" w:eastAsia="MS Gothic" w:hAnsi="MS Gothic"/>
              <w:color w:val="auto"/>
              <w:sz w:val="18"/>
              <w:szCs w:val="18"/>
              <w:lang w:val="en-GB"/>
            </w:rPr>
            <w:t>☐</w:t>
          </w:r>
        </w:sdtContent>
      </w:sdt>
      <w:r w:rsidR="00B7052C">
        <w:rPr>
          <w:rFonts w:eastAsia="Times New Roman"/>
          <w:color w:val="auto"/>
          <w:sz w:val="18"/>
          <w:szCs w:val="18"/>
          <w:lang w:val="en-GB"/>
        </w:rPr>
        <w:t xml:space="preserve">…Cost and benefit assessment </w:t>
      </w:r>
    </w:p>
    <w:p w:rsidR="00B7052C" w:rsidRPr="00BC400C" w:rsidRDefault="00AE3843" w:rsidP="00B7052C">
      <w:pPr>
        <w:pStyle w:val="Default"/>
        <w:ind w:left="1134" w:hanging="708"/>
        <w:rPr>
          <w:sz w:val="18"/>
          <w:szCs w:val="18"/>
          <w:lang w:val="en-GB"/>
        </w:rPr>
      </w:pPr>
      <w:sdt>
        <w:sdtPr>
          <w:rPr>
            <w:rFonts w:eastAsia="Times New Roman"/>
            <w:color w:val="auto"/>
            <w:sz w:val="18"/>
            <w:szCs w:val="18"/>
            <w:lang w:val="en-GB"/>
          </w:rPr>
          <w:id w:val="-789047837"/>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Multi-criteria analyses</w:t>
      </w:r>
      <w:r w:rsidR="00B7052C">
        <w:rPr>
          <w:sz w:val="18"/>
          <w:szCs w:val="18"/>
          <w:lang w:val="en-GB"/>
        </w:rPr>
        <w:t xml:space="preserve">  </w:t>
      </w:r>
    </w:p>
    <w:p w:rsidR="00B7052C" w:rsidRPr="001F4712" w:rsidRDefault="00AE3843" w:rsidP="00B7052C">
      <w:pPr>
        <w:pStyle w:val="Default"/>
        <w:ind w:left="1134" w:hanging="708"/>
        <w:rPr>
          <w:sz w:val="18"/>
          <w:szCs w:val="18"/>
          <w:lang w:val="en-GB"/>
        </w:rPr>
      </w:pPr>
      <w:sdt>
        <w:sdtPr>
          <w:rPr>
            <w:rFonts w:eastAsia="Times New Roman"/>
            <w:color w:val="auto"/>
            <w:sz w:val="18"/>
            <w:szCs w:val="18"/>
            <w:lang w:val="en-GB"/>
          </w:rPr>
          <w:id w:val="-415637880"/>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Others ___________________</w:t>
      </w:r>
      <w:r w:rsidR="00B7052C">
        <w:rPr>
          <w:sz w:val="18"/>
          <w:szCs w:val="18"/>
          <w:lang w:val="en-GB"/>
        </w:rPr>
        <w:t xml:space="preserve"> </w:t>
      </w:r>
    </w:p>
    <w:p w:rsidR="00B7052C" w:rsidRPr="00C24FFF" w:rsidRDefault="00B7052C" w:rsidP="00B7052C">
      <w:pPr>
        <w:pStyle w:val="Default"/>
        <w:rPr>
          <w:rFonts w:eastAsia="Times New Roman"/>
          <w:color w:val="auto"/>
          <w:sz w:val="18"/>
          <w:szCs w:val="18"/>
          <w:lang w:val="en-GB"/>
        </w:rPr>
      </w:pPr>
    </w:p>
    <w:p w:rsidR="00B7052C" w:rsidRPr="009A79CF" w:rsidRDefault="00B7052C" w:rsidP="00E822F2">
      <w:pPr>
        <w:pStyle w:val="ListParagraph"/>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 xml:space="preserve">Please indicate the types of adaptation </w:t>
      </w:r>
      <w:r w:rsidR="00824A8C">
        <w:rPr>
          <w:rFonts w:ascii="Arial" w:hAnsi="Arial" w:cs="Arial"/>
          <w:sz w:val="18"/>
          <w:szCs w:val="18"/>
          <w:lang w:val="en-GB" w:eastAsia="fr-FR"/>
        </w:rPr>
        <w:t xml:space="preserve">options </w:t>
      </w:r>
      <w:r>
        <w:rPr>
          <w:rFonts w:ascii="Arial" w:hAnsi="Arial" w:cs="Arial"/>
          <w:sz w:val="18"/>
          <w:szCs w:val="18"/>
          <w:lang w:val="en-GB" w:eastAsia="fr-FR"/>
        </w:rPr>
        <w:t>identified:</w:t>
      </w:r>
    </w:p>
    <w:p w:rsidR="00B7052C" w:rsidRPr="00C24FFF" w:rsidRDefault="00AE3843" w:rsidP="00B7052C">
      <w:pPr>
        <w:pStyle w:val="Default"/>
        <w:ind w:left="851" w:hanging="425"/>
        <w:rPr>
          <w:rFonts w:eastAsia="Times New Roman"/>
          <w:color w:val="auto"/>
          <w:sz w:val="18"/>
          <w:szCs w:val="18"/>
          <w:lang w:val="en-GB"/>
        </w:rPr>
      </w:pPr>
      <w:sdt>
        <w:sdtPr>
          <w:rPr>
            <w:rFonts w:eastAsia="Times New Roman"/>
            <w:color w:val="auto"/>
            <w:sz w:val="18"/>
            <w:szCs w:val="18"/>
            <w:lang w:val="en-GB"/>
          </w:rPr>
          <w:id w:val="435092984"/>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 xml:space="preserve"> Grey </w:t>
      </w:r>
      <w:r w:rsidR="00824A8C">
        <w:rPr>
          <w:rFonts w:eastAsia="Times New Roman"/>
          <w:color w:val="auto"/>
          <w:sz w:val="18"/>
          <w:szCs w:val="18"/>
          <w:lang w:val="en-GB"/>
        </w:rPr>
        <w:t xml:space="preserve">options </w:t>
      </w:r>
      <w:r w:rsidR="00B7052C">
        <w:rPr>
          <w:rFonts w:eastAsia="Times New Roman"/>
          <w:color w:val="auto"/>
          <w:sz w:val="18"/>
          <w:szCs w:val="18"/>
          <w:lang w:val="en-GB"/>
        </w:rPr>
        <w:t xml:space="preserve">(i.e. </w:t>
      </w:r>
      <w:r w:rsidR="00B7052C" w:rsidRPr="00C24FFF">
        <w:rPr>
          <w:rFonts w:eastAsia="Times New Roman"/>
          <w:color w:val="auto"/>
          <w:sz w:val="18"/>
          <w:szCs w:val="18"/>
          <w:lang w:val="en-GB"/>
        </w:rPr>
        <w:t>technological</w:t>
      </w:r>
      <w:r w:rsidR="00847ED1">
        <w:rPr>
          <w:rFonts w:eastAsia="Times New Roman"/>
          <w:color w:val="auto"/>
          <w:sz w:val="18"/>
          <w:szCs w:val="18"/>
          <w:lang w:val="en-GB"/>
        </w:rPr>
        <w:t>,</w:t>
      </w:r>
      <w:r w:rsidR="00B7052C" w:rsidRPr="00C24FFF">
        <w:rPr>
          <w:rFonts w:eastAsia="Times New Roman"/>
          <w:color w:val="auto"/>
          <w:sz w:val="18"/>
          <w:szCs w:val="18"/>
          <w:lang w:val="en-GB"/>
        </w:rPr>
        <w:t xml:space="preserve"> such as river flood defence, beach nourishment) </w:t>
      </w:r>
    </w:p>
    <w:p w:rsidR="00B7052C" w:rsidRPr="00C24FFF" w:rsidRDefault="00AE3843" w:rsidP="00B7052C">
      <w:pPr>
        <w:pStyle w:val="Default"/>
        <w:ind w:left="851" w:hanging="425"/>
        <w:rPr>
          <w:sz w:val="18"/>
          <w:szCs w:val="18"/>
          <w:lang w:val="en-GB"/>
        </w:rPr>
      </w:pPr>
      <w:sdt>
        <w:sdtPr>
          <w:rPr>
            <w:rFonts w:eastAsia="Times New Roman"/>
            <w:color w:val="auto"/>
            <w:sz w:val="18"/>
            <w:szCs w:val="18"/>
            <w:lang w:val="en-GB"/>
          </w:rPr>
          <w:id w:val="1886446405"/>
        </w:sdtPr>
        <w:sdtEndPr/>
        <w:sdtContent>
          <w:r w:rsidR="00B7052C" w:rsidRPr="00C24FFF">
            <w:rPr>
              <w:rFonts w:ascii="MS Gothic" w:eastAsia="MS Gothic" w:hAnsi="MS Gothic"/>
              <w:color w:val="auto"/>
              <w:sz w:val="18"/>
              <w:szCs w:val="18"/>
              <w:lang w:val="en-GB"/>
            </w:rPr>
            <w:t>☐</w:t>
          </w:r>
        </w:sdtContent>
      </w:sdt>
      <w:r w:rsidR="00B7052C" w:rsidRPr="00C24FFF">
        <w:rPr>
          <w:rFonts w:eastAsia="Times New Roman"/>
          <w:color w:val="auto"/>
          <w:sz w:val="18"/>
          <w:szCs w:val="18"/>
          <w:lang w:val="en-GB"/>
        </w:rPr>
        <w:t>…</w:t>
      </w:r>
      <w:r w:rsidR="00B7052C">
        <w:rPr>
          <w:rFonts w:eastAsia="Times New Roman"/>
          <w:color w:val="auto"/>
          <w:sz w:val="18"/>
          <w:szCs w:val="18"/>
          <w:lang w:val="en-GB"/>
        </w:rPr>
        <w:t xml:space="preserve"> </w:t>
      </w:r>
      <w:r w:rsidR="00B7052C" w:rsidRPr="00C24FFF">
        <w:rPr>
          <w:rFonts w:eastAsia="Times New Roman"/>
          <w:color w:val="auto"/>
          <w:sz w:val="18"/>
          <w:szCs w:val="18"/>
          <w:lang w:val="en-GB"/>
        </w:rPr>
        <w:t xml:space="preserve">Green </w:t>
      </w:r>
      <w:r w:rsidR="00824A8C">
        <w:rPr>
          <w:rFonts w:eastAsia="Times New Roman"/>
          <w:color w:val="auto"/>
          <w:sz w:val="18"/>
          <w:szCs w:val="18"/>
          <w:lang w:val="en-GB"/>
        </w:rPr>
        <w:t>options</w:t>
      </w:r>
      <w:r w:rsidR="00824A8C" w:rsidRPr="00C24FFF">
        <w:rPr>
          <w:rFonts w:eastAsia="Times New Roman"/>
          <w:color w:val="auto"/>
          <w:sz w:val="18"/>
          <w:szCs w:val="18"/>
          <w:lang w:val="en-GB"/>
        </w:rPr>
        <w:t xml:space="preserve"> </w:t>
      </w:r>
      <w:r w:rsidR="00B7052C" w:rsidRPr="00C24FFF">
        <w:rPr>
          <w:rFonts w:eastAsia="Times New Roman"/>
          <w:color w:val="auto"/>
          <w:sz w:val="18"/>
          <w:szCs w:val="18"/>
          <w:lang w:val="en-GB"/>
        </w:rPr>
        <w:t>(</w:t>
      </w:r>
      <w:r w:rsidR="00B7052C">
        <w:rPr>
          <w:rFonts w:eastAsia="Times New Roman"/>
          <w:color w:val="auto"/>
          <w:sz w:val="18"/>
          <w:szCs w:val="18"/>
          <w:lang w:val="en-GB"/>
        </w:rPr>
        <w:t>i.e</w:t>
      </w:r>
      <w:r w:rsidR="00B7052C" w:rsidRPr="00C24FFF">
        <w:rPr>
          <w:rFonts w:eastAsia="Times New Roman"/>
          <w:color w:val="auto"/>
          <w:sz w:val="18"/>
          <w:szCs w:val="18"/>
          <w:lang w:val="en-GB"/>
        </w:rPr>
        <w:t>. ecosystem-based approaches that use nature’s multiple services</w:t>
      </w:r>
      <w:r w:rsidR="00847ED1">
        <w:rPr>
          <w:rFonts w:eastAsia="Times New Roman"/>
          <w:color w:val="auto"/>
          <w:sz w:val="18"/>
          <w:szCs w:val="18"/>
          <w:lang w:val="en-GB"/>
        </w:rPr>
        <w:t>,</w:t>
      </w:r>
      <w:r w:rsidR="00B7052C" w:rsidRPr="00C24FFF">
        <w:rPr>
          <w:rFonts w:eastAsia="Times New Roman"/>
          <w:color w:val="auto"/>
          <w:sz w:val="18"/>
          <w:szCs w:val="18"/>
          <w:lang w:val="en-GB"/>
        </w:rPr>
        <w:t xml:space="preserve"> such as crop diversification, enhancing the ability of indigenous plant and animal species to move across landscapes) </w:t>
      </w:r>
    </w:p>
    <w:p w:rsidR="00B7052C" w:rsidRDefault="00AE3843" w:rsidP="00B7052C">
      <w:pPr>
        <w:pStyle w:val="Default"/>
        <w:ind w:left="851" w:hanging="425"/>
        <w:rPr>
          <w:rFonts w:eastAsia="Times New Roman"/>
          <w:color w:val="auto"/>
          <w:sz w:val="18"/>
          <w:szCs w:val="18"/>
          <w:lang w:val="en-GB"/>
        </w:rPr>
      </w:pPr>
      <w:sdt>
        <w:sdtPr>
          <w:rPr>
            <w:rFonts w:eastAsia="Times New Roman"/>
            <w:color w:val="auto"/>
            <w:sz w:val="18"/>
            <w:szCs w:val="18"/>
            <w:lang w:val="en-GB"/>
          </w:rPr>
          <w:id w:val="723947400"/>
        </w:sdtPr>
        <w:sdtEndPr/>
        <w:sdtContent>
          <w:r w:rsidR="00B7052C" w:rsidRPr="00C24FFF">
            <w:rPr>
              <w:rFonts w:ascii="MS Gothic" w:eastAsia="MS Gothic" w:hAnsi="MS Gothic"/>
              <w:color w:val="auto"/>
              <w:sz w:val="18"/>
              <w:szCs w:val="18"/>
              <w:lang w:val="en-GB"/>
            </w:rPr>
            <w:t>☐</w:t>
          </w:r>
        </w:sdtContent>
      </w:sdt>
      <w:r w:rsidR="00B7052C" w:rsidRPr="00C24FFF">
        <w:rPr>
          <w:rFonts w:eastAsia="Times New Roman"/>
          <w:color w:val="auto"/>
          <w:sz w:val="18"/>
          <w:szCs w:val="18"/>
          <w:lang w:val="en-GB"/>
        </w:rPr>
        <w:t>…</w:t>
      </w:r>
      <w:r w:rsidR="00B7052C">
        <w:rPr>
          <w:rFonts w:eastAsia="Times New Roman"/>
          <w:color w:val="auto"/>
          <w:sz w:val="18"/>
          <w:szCs w:val="18"/>
          <w:lang w:val="en-GB"/>
        </w:rPr>
        <w:t xml:space="preserve"> </w:t>
      </w:r>
      <w:r w:rsidR="00B7052C" w:rsidRPr="00C24FFF">
        <w:rPr>
          <w:rFonts w:eastAsia="Times New Roman"/>
          <w:color w:val="auto"/>
          <w:sz w:val="18"/>
          <w:szCs w:val="18"/>
          <w:lang w:val="en-GB"/>
        </w:rPr>
        <w:t xml:space="preserve">Soft </w:t>
      </w:r>
      <w:r w:rsidR="00824A8C">
        <w:rPr>
          <w:rFonts w:eastAsia="Times New Roman"/>
          <w:color w:val="auto"/>
          <w:sz w:val="18"/>
          <w:szCs w:val="18"/>
          <w:lang w:val="en-GB"/>
        </w:rPr>
        <w:t>options</w:t>
      </w:r>
      <w:r w:rsidR="00824A8C" w:rsidRPr="00C24FFF">
        <w:rPr>
          <w:rFonts w:eastAsia="Times New Roman"/>
          <w:color w:val="auto"/>
          <w:sz w:val="18"/>
          <w:szCs w:val="18"/>
          <w:lang w:val="en-GB"/>
        </w:rPr>
        <w:t xml:space="preserve"> </w:t>
      </w:r>
      <w:r w:rsidR="00B7052C" w:rsidRPr="00C24FFF">
        <w:rPr>
          <w:rFonts w:eastAsia="Times New Roman"/>
          <w:color w:val="auto"/>
          <w:sz w:val="18"/>
          <w:szCs w:val="18"/>
          <w:lang w:val="en-GB"/>
        </w:rPr>
        <w:t>(i.e. managerial, legal and policy approaches</w:t>
      </w:r>
      <w:r w:rsidR="00847ED1">
        <w:rPr>
          <w:rFonts w:eastAsia="Times New Roman"/>
          <w:color w:val="auto"/>
          <w:sz w:val="18"/>
          <w:szCs w:val="18"/>
          <w:lang w:val="en-GB"/>
        </w:rPr>
        <w:t>, such as</w:t>
      </w:r>
      <w:r w:rsidR="00B7052C" w:rsidRPr="00C24FFF">
        <w:rPr>
          <w:rFonts w:eastAsia="Times New Roman"/>
          <w:color w:val="auto"/>
          <w:sz w:val="18"/>
          <w:szCs w:val="18"/>
          <w:lang w:val="en-GB"/>
        </w:rPr>
        <w:t xml:space="preserve"> awareness</w:t>
      </w:r>
      <w:r w:rsidR="005F5AE8">
        <w:rPr>
          <w:rFonts w:eastAsia="Times New Roman"/>
          <w:color w:val="auto"/>
          <w:sz w:val="18"/>
          <w:szCs w:val="18"/>
          <w:lang w:val="en-GB"/>
        </w:rPr>
        <w:t>-</w:t>
      </w:r>
      <w:r w:rsidR="00B7052C" w:rsidRPr="00C24FFF">
        <w:rPr>
          <w:rFonts w:eastAsia="Times New Roman"/>
          <w:color w:val="auto"/>
          <w:sz w:val="18"/>
          <w:szCs w:val="18"/>
          <w:lang w:val="en-GB"/>
        </w:rPr>
        <w:t xml:space="preserve">raising initiatives, passing legislation, </w:t>
      </w:r>
      <w:r w:rsidR="005F5AE8">
        <w:rPr>
          <w:rFonts w:eastAsia="Times New Roman"/>
          <w:color w:val="auto"/>
          <w:sz w:val="18"/>
          <w:szCs w:val="18"/>
          <w:lang w:val="en-GB"/>
        </w:rPr>
        <w:t xml:space="preserve">creating </w:t>
      </w:r>
      <w:r w:rsidR="00B7052C" w:rsidRPr="00C24FFF">
        <w:rPr>
          <w:rFonts w:eastAsia="Times New Roman"/>
          <w:color w:val="auto"/>
          <w:sz w:val="18"/>
          <w:szCs w:val="18"/>
          <w:lang w:val="en-GB"/>
        </w:rPr>
        <w:t xml:space="preserve">early warning systems, insurance, </w:t>
      </w:r>
      <w:proofErr w:type="gramStart"/>
      <w:r w:rsidR="00B7052C" w:rsidRPr="00C24FFF">
        <w:rPr>
          <w:rFonts w:eastAsia="Times New Roman"/>
          <w:color w:val="auto"/>
          <w:sz w:val="18"/>
          <w:szCs w:val="18"/>
          <w:lang w:val="en-GB"/>
        </w:rPr>
        <w:t>planning</w:t>
      </w:r>
      <w:proofErr w:type="gramEnd"/>
      <w:r w:rsidR="00B7052C" w:rsidRPr="00C24FFF">
        <w:rPr>
          <w:rFonts w:eastAsia="Times New Roman"/>
          <w:color w:val="auto"/>
          <w:sz w:val="18"/>
          <w:szCs w:val="18"/>
          <w:lang w:val="en-GB"/>
        </w:rPr>
        <w:t xml:space="preserve"> instruments) </w:t>
      </w:r>
    </w:p>
    <w:p w:rsidR="0034301E" w:rsidRPr="00C24FFF" w:rsidRDefault="0034301E" w:rsidP="00B7052C">
      <w:pPr>
        <w:pStyle w:val="Default"/>
        <w:ind w:left="851" w:hanging="425"/>
        <w:rPr>
          <w:sz w:val="18"/>
          <w:szCs w:val="18"/>
          <w:lang w:val="en-GB"/>
        </w:rPr>
      </w:pPr>
      <w:r w:rsidRPr="0034301E">
        <w:rPr>
          <w:rFonts w:ascii="MS Gothic" w:eastAsia="MS Gothic" w:hAnsi="MS Gothic" w:cs="MS Gothic" w:hint="eastAsia"/>
          <w:sz w:val="18"/>
          <w:szCs w:val="18"/>
          <w:lang w:val="en-GB"/>
        </w:rPr>
        <w:t>☐</w:t>
      </w:r>
      <w:r w:rsidRPr="0034301E">
        <w:rPr>
          <w:sz w:val="18"/>
          <w:szCs w:val="18"/>
          <w:lang w:val="en-GB"/>
        </w:rPr>
        <w:t xml:space="preserve">… </w:t>
      </w:r>
      <w:r>
        <w:rPr>
          <w:sz w:val="18"/>
          <w:szCs w:val="18"/>
          <w:lang w:val="en-GB"/>
        </w:rPr>
        <w:t xml:space="preserve">Combined </w:t>
      </w:r>
      <w:r w:rsidR="00824A8C">
        <w:rPr>
          <w:sz w:val="18"/>
          <w:szCs w:val="18"/>
          <w:lang w:val="en-GB"/>
        </w:rPr>
        <w:t>options</w:t>
      </w:r>
      <w:r>
        <w:rPr>
          <w:sz w:val="18"/>
          <w:szCs w:val="18"/>
          <w:lang w:val="en-GB"/>
        </w:rPr>
        <w:t xml:space="preserve"> </w:t>
      </w:r>
    </w:p>
    <w:p w:rsidR="00B7052C" w:rsidRPr="001F4712" w:rsidRDefault="00AE3843" w:rsidP="00B7052C">
      <w:pPr>
        <w:pStyle w:val="Default"/>
        <w:ind w:left="851" w:hanging="425"/>
        <w:rPr>
          <w:sz w:val="18"/>
          <w:szCs w:val="18"/>
          <w:lang w:val="en-GB"/>
        </w:rPr>
      </w:pPr>
      <w:sdt>
        <w:sdtPr>
          <w:rPr>
            <w:rFonts w:eastAsia="Times New Roman"/>
            <w:color w:val="auto"/>
            <w:sz w:val="18"/>
            <w:szCs w:val="18"/>
            <w:lang w:val="en-GB"/>
          </w:rPr>
          <w:id w:val="1771962171"/>
        </w:sdtPr>
        <w:sdtEndPr/>
        <w:sdtContent>
          <w:r w:rsidR="00B7052C" w:rsidRPr="00C24FFF">
            <w:rPr>
              <w:rFonts w:ascii="MS Gothic" w:eastAsia="MS Gothic" w:hAnsi="MS Gothic"/>
              <w:color w:val="auto"/>
              <w:sz w:val="18"/>
              <w:szCs w:val="18"/>
              <w:lang w:val="en-GB"/>
            </w:rPr>
            <w:t>☐</w:t>
          </w:r>
        </w:sdtContent>
      </w:sdt>
      <w:r w:rsidR="00B7052C" w:rsidRPr="00C24FFF">
        <w:rPr>
          <w:rFonts w:eastAsia="Times New Roman"/>
          <w:color w:val="auto"/>
          <w:sz w:val="18"/>
          <w:szCs w:val="18"/>
          <w:lang w:val="en-GB"/>
        </w:rPr>
        <w:t>…</w:t>
      </w:r>
      <w:r w:rsidR="00B7052C">
        <w:rPr>
          <w:rFonts w:eastAsia="Times New Roman"/>
          <w:color w:val="auto"/>
          <w:sz w:val="18"/>
          <w:szCs w:val="18"/>
          <w:lang w:val="en-GB"/>
        </w:rPr>
        <w:t xml:space="preserve"> </w:t>
      </w:r>
      <w:r w:rsidR="00B7052C" w:rsidRPr="00C24FFF">
        <w:rPr>
          <w:rFonts w:eastAsia="Times New Roman"/>
          <w:color w:val="auto"/>
          <w:sz w:val="18"/>
          <w:szCs w:val="18"/>
          <w:lang w:val="en-GB"/>
        </w:rPr>
        <w:t>Others ___________________</w:t>
      </w:r>
      <w:r w:rsidR="00B7052C">
        <w:rPr>
          <w:sz w:val="18"/>
          <w:szCs w:val="18"/>
          <w:lang w:val="en-GB"/>
        </w:rPr>
        <w:t xml:space="preserve"> </w:t>
      </w:r>
    </w:p>
    <w:p w:rsidR="00B7052C" w:rsidRDefault="00B7052C" w:rsidP="00B7052C">
      <w:pPr>
        <w:pStyle w:val="Default"/>
        <w:rPr>
          <w:rFonts w:eastAsia="Times New Roman"/>
          <w:color w:val="auto"/>
          <w:sz w:val="18"/>
          <w:szCs w:val="18"/>
          <w:lang w:val="en-GB"/>
        </w:rPr>
      </w:pPr>
    </w:p>
    <w:p w:rsidR="00B7052C" w:rsidRPr="00C24FFF" w:rsidRDefault="00B7052C" w:rsidP="00B7052C">
      <w:pPr>
        <w:pStyle w:val="Default"/>
        <w:rPr>
          <w:rFonts w:eastAsia="Times New Roman"/>
          <w:color w:val="auto"/>
          <w:sz w:val="18"/>
          <w:szCs w:val="18"/>
          <w:lang w:val="en-GB"/>
        </w:rPr>
      </w:pPr>
    </w:p>
    <w:p w:rsidR="00B7052C" w:rsidRDefault="00B7052C" w:rsidP="00E822F2">
      <w:pPr>
        <w:pStyle w:val="ListParagraph"/>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Have you prioritised adaptation options?</w:t>
      </w:r>
    </w:p>
    <w:p w:rsidR="00B7052C" w:rsidRDefault="00AE3843" w:rsidP="00E822F2">
      <w:pPr>
        <w:ind w:left="360" w:firstLine="66"/>
        <w:rPr>
          <w:rStyle w:val="Formatvorlage1"/>
          <w:szCs w:val="20"/>
        </w:rPr>
      </w:pPr>
      <w:sdt>
        <w:sdtPr>
          <w:rPr>
            <w:rStyle w:val="Formatvorlage1"/>
            <w:szCs w:val="20"/>
          </w:rPr>
          <w:alias w:val="Please select"/>
          <w:tag w:val="Please select"/>
          <w:id w:val="-492410961"/>
          <w:dropDownList>
            <w:listItem w:value="Wählen Sie ein Element aus."/>
            <w:listItem w:displayText="Please select" w:value="Please select"/>
            <w:listItem w:displayText="yes" w:value="yes"/>
            <w:listItem w:displayText="currently under development" w:value="currently under development"/>
            <w:listItem w:displayText="not yet, but planned" w:value="not yet, but planned"/>
            <w:listItem w:displayText="no" w:value="no"/>
            <w:listItem w:displayText="don`t know" w:value="don`t know"/>
          </w:dropDownList>
        </w:sdtPr>
        <w:sdtEndPr>
          <w:rPr>
            <w:rStyle w:val="Formatvorlage1"/>
          </w:rPr>
        </w:sdtEndPr>
        <w:sdtContent>
          <w:r w:rsidR="00490D38">
            <w:rPr>
              <w:rStyle w:val="Formatvorlage1"/>
              <w:szCs w:val="20"/>
              <w:lang w:val="de-AT"/>
            </w:rPr>
            <w:t>Please select</w:t>
          </w:r>
        </w:sdtContent>
      </w:sdt>
    </w:p>
    <w:p w:rsidR="00E667B5" w:rsidRDefault="00E667B5" w:rsidP="00E667B5">
      <w:pPr>
        <w:pStyle w:val="ListParagraph"/>
        <w:ind w:left="284"/>
        <w:rPr>
          <w:rFonts w:ascii="Arial" w:hAnsi="Arial" w:cs="Arial"/>
          <w:sz w:val="18"/>
          <w:szCs w:val="18"/>
          <w:lang w:val="en-GB" w:eastAsia="fr-FR"/>
        </w:rPr>
      </w:pPr>
    </w:p>
    <w:p w:rsidR="0039052D" w:rsidRPr="0039052D" w:rsidRDefault="0039052D" w:rsidP="00E822F2">
      <w:pPr>
        <w:pStyle w:val="ListParagraph"/>
        <w:numPr>
          <w:ilvl w:val="0"/>
          <w:numId w:val="40"/>
        </w:numPr>
        <w:ind w:left="426" w:hanging="426"/>
        <w:rPr>
          <w:rFonts w:ascii="Arial" w:hAnsi="Arial" w:cs="Arial"/>
          <w:sz w:val="18"/>
          <w:szCs w:val="18"/>
          <w:lang w:val="en-GB" w:eastAsia="fr-FR"/>
        </w:rPr>
      </w:pPr>
      <w:r w:rsidRPr="0039052D">
        <w:rPr>
          <w:rFonts w:ascii="Arial" w:hAnsi="Arial" w:cs="Arial"/>
          <w:sz w:val="18"/>
          <w:szCs w:val="18"/>
          <w:lang w:val="en-GB" w:eastAsia="fr-FR"/>
        </w:rPr>
        <w:t xml:space="preserve">If </w:t>
      </w:r>
      <w:r w:rsidR="00E667B5">
        <w:rPr>
          <w:rFonts w:ascii="Arial" w:hAnsi="Arial" w:cs="Arial"/>
          <w:sz w:val="18"/>
          <w:szCs w:val="18"/>
          <w:lang w:val="en-GB" w:eastAsia="fr-FR"/>
        </w:rPr>
        <w:t xml:space="preserve">you have prioritised adaptation options, </w:t>
      </w:r>
      <w:r w:rsidR="0080189E">
        <w:rPr>
          <w:rFonts w:ascii="Arial" w:hAnsi="Arial" w:cs="Arial"/>
          <w:sz w:val="18"/>
          <w:szCs w:val="18"/>
          <w:lang w:val="en-GB" w:eastAsia="fr-FR"/>
        </w:rPr>
        <w:t>which</w:t>
      </w:r>
      <w:r w:rsidR="00E667B5">
        <w:rPr>
          <w:rFonts w:ascii="Arial" w:hAnsi="Arial" w:cs="Arial"/>
          <w:sz w:val="18"/>
          <w:szCs w:val="18"/>
          <w:lang w:val="en-GB" w:eastAsia="fr-FR"/>
        </w:rPr>
        <w:t xml:space="preserve"> methodological approach (e.g. expert judgment,</w:t>
      </w:r>
      <w:r w:rsidR="001D123B">
        <w:rPr>
          <w:rFonts w:ascii="Arial" w:hAnsi="Arial" w:cs="Arial"/>
          <w:sz w:val="18"/>
          <w:szCs w:val="18"/>
          <w:lang w:val="en-GB" w:eastAsia="fr-FR"/>
        </w:rPr>
        <w:t xml:space="preserve"> multi-criteria analys</w:t>
      </w:r>
      <w:r w:rsidR="005F5AE8">
        <w:rPr>
          <w:rFonts w:ascii="Arial" w:hAnsi="Arial" w:cs="Arial"/>
          <w:sz w:val="18"/>
          <w:szCs w:val="18"/>
          <w:lang w:val="en-GB" w:eastAsia="fr-FR"/>
        </w:rPr>
        <w:t>i</w:t>
      </w:r>
      <w:r w:rsidR="001D123B">
        <w:rPr>
          <w:rFonts w:ascii="Arial" w:hAnsi="Arial" w:cs="Arial"/>
          <w:sz w:val="18"/>
          <w:szCs w:val="18"/>
          <w:lang w:val="en-GB" w:eastAsia="fr-FR"/>
        </w:rPr>
        <w:t>s)</w:t>
      </w:r>
      <w:r w:rsidR="00E667B5">
        <w:rPr>
          <w:rFonts w:ascii="Arial" w:hAnsi="Arial" w:cs="Arial"/>
          <w:sz w:val="18"/>
          <w:szCs w:val="18"/>
          <w:lang w:val="en-GB" w:eastAsia="fr-FR"/>
        </w:rPr>
        <w:t xml:space="preserve"> ha</w:t>
      </w:r>
      <w:r w:rsidR="0080189E">
        <w:rPr>
          <w:rFonts w:ascii="Arial" w:hAnsi="Arial" w:cs="Arial"/>
          <w:sz w:val="18"/>
          <w:szCs w:val="18"/>
          <w:lang w:val="en-GB" w:eastAsia="fr-FR"/>
        </w:rPr>
        <w:t>s</w:t>
      </w:r>
      <w:r w:rsidR="00E667B5">
        <w:rPr>
          <w:rFonts w:ascii="Arial" w:hAnsi="Arial" w:cs="Arial"/>
          <w:sz w:val="18"/>
          <w:szCs w:val="18"/>
          <w:lang w:val="en-GB" w:eastAsia="fr-FR"/>
        </w:rPr>
        <w:t xml:space="preserve"> been used? </w:t>
      </w:r>
    </w:p>
    <w:sdt>
      <w:sdtPr>
        <w:rPr>
          <w:rStyle w:val="Heading2Char"/>
          <w:rFonts w:ascii="Arial" w:hAnsi="Arial"/>
          <w:b w:val="0"/>
          <w:i w:val="0"/>
          <w:color w:val="4F81BD" w:themeColor="accent1"/>
          <w:sz w:val="20"/>
        </w:rPr>
        <w:id w:val="-1960182982"/>
        <w:text/>
      </w:sdtPr>
      <w:sdtEndPr>
        <w:rPr>
          <w:rStyle w:val="Heading2Char"/>
        </w:rPr>
      </w:sdtEndPr>
      <w:sdtContent>
        <w:p w:rsidR="00E667B5" w:rsidRPr="005C29D3" w:rsidRDefault="00490D38" w:rsidP="00E822F2">
          <w:pPr>
            <w:ind w:firstLine="426"/>
            <w:rPr>
              <w:rFonts w:ascii="Arial" w:hAnsi="Arial" w:cs="Arial"/>
              <w:b/>
              <w:i/>
              <w:sz w:val="18"/>
              <w:szCs w:val="18"/>
              <w:lang w:val="de-AT" w:eastAsia="fr-FR"/>
            </w:rPr>
          </w:pPr>
          <w:r>
            <w:rPr>
              <w:rStyle w:val="Heading2Char"/>
              <w:rFonts w:ascii="Arial" w:hAnsi="Arial"/>
              <w:b w:val="0"/>
              <w:i w:val="0"/>
              <w:color w:val="4F81BD" w:themeColor="accent1"/>
              <w:sz w:val="20"/>
              <w:lang w:val="de-AT"/>
            </w:rPr>
            <w:t>Please insert text</w:t>
          </w:r>
        </w:p>
      </w:sdtContent>
    </w:sdt>
    <w:p w:rsidR="0039052D" w:rsidRPr="00C24FFF" w:rsidRDefault="0039052D" w:rsidP="0039052D">
      <w:pPr>
        <w:pStyle w:val="Default"/>
        <w:rPr>
          <w:rFonts w:eastAsia="Times New Roman"/>
          <w:color w:val="auto"/>
          <w:sz w:val="18"/>
          <w:szCs w:val="18"/>
          <w:lang w:val="en-GB"/>
        </w:rPr>
      </w:pPr>
    </w:p>
    <w:p w:rsidR="00B7052C" w:rsidRPr="009A79CF" w:rsidRDefault="00B7052C" w:rsidP="00E822F2">
      <w:pPr>
        <w:pStyle w:val="ListParagraph"/>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Have the adaptation options been included in an action plan?</w:t>
      </w:r>
    </w:p>
    <w:sdt>
      <w:sdtPr>
        <w:rPr>
          <w:rStyle w:val="Formatvorlage1"/>
          <w:lang w:val="en-GB"/>
        </w:rPr>
        <w:id w:val="954130027"/>
        <w:text/>
      </w:sdtPr>
      <w:sdtEndPr>
        <w:rPr>
          <w:rStyle w:val="Formatvorlage1"/>
        </w:rPr>
      </w:sdtEndPr>
      <w:sdtContent>
        <w:p w:rsidR="00B7052C" w:rsidRPr="005C29D3" w:rsidRDefault="00490D38" w:rsidP="00E822F2">
          <w:pPr>
            <w:ind w:left="360" w:firstLine="66"/>
            <w:rPr>
              <w:rFonts w:ascii="Arial" w:hAnsi="Arial"/>
              <w:color w:val="4F81BD" w:themeColor="accent1"/>
              <w:sz w:val="20"/>
            </w:rPr>
          </w:pPr>
          <w:r w:rsidRPr="00490D38">
            <w:rPr>
              <w:rStyle w:val="Formatvorlage1"/>
              <w:lang w:val="en-GB"/>
            </w:rPr>
            <w:t>Please insert text and provide reference/upload documents</w:t>
          </w:r>
        </w:p>
      </w:sdtContent>
    </w:sdt>
    <w:p w:rsidR="00B7052C" w:rsidRPr="00083FAD" w:rsidRDefault="00B7052C" w:rsidP="00B7052C">
      <w:pPr>
        <w:rPr>
          <w:rFonts w:ascii="Arial" w:hAnsi="Arial" w:cs="Arial"/>
          <w:b/>
          <w:bCs/>
          <w:sz w:val="18"/>
          <w:szCs w:val="18"/>
        </w:rPr>
      </w:pPr>
    </w:p>
    <w:p w:rsidR="00B7052C" w:rsidRPr="009A79CF" w:rsidRDefault="00B7052C" w:rsidP="00B7052C">
      <w:pPr>
        <w:rPr>
          <w:rFonts w:ascii="Arial" w:hAnsi="Arial" w:cs="Arial"/>
          <w:b/>
          <w:bCs/>
          <w:sz w:val="18"/>
          <w:szCs w:val="18"/>
          <w:lang w:val="en-GB"/>
        </w:rPr>
      </w:pPr>
      <w:r>
        <w:rPr>
          <w:rFonts w:ascii="Arial" w:hAnsi="Arial" w:cs="Arial"/>
          <w:b/>
          <w:bCs/>
          <w:sz w:val="18"/>
          <w:szCs w:val="18"/>
          <w:lang w:val="en-GB"/>
        </w:rPr>
        <w:t>Implement</w:t>
      </w:r>
      <w:r w:rsidR="005F5AE8">
        <w:rPr>
          <w:rFonts w:ascii="Arial" w:hAnsi="Arial" w:cs="Arial"/>
          <w:b/>
          <w:bCs/>
          <w:sz w:val="18"/>
          <w:szCs w:val="18"/>
          <w:lang w:val="en-GB"/>
        </w:rPr>
        <w:t>ation</w:t>
      </w:r>
      <w:r>
        <w:rPr>
          <w:rFonts w:ascii="Arial" w:hAnsi="Arial" w:cs="Arial"/>
          <w:b/>
          <w:bCs/>
          <w:sz w:val="18"/>
          <w:szCs w:val="18"/>
          <w:lang w:val="en-GB"/>
        </w:rPr>
        <w:t>, monitor</w:t>
      </w:r>
      <w:r w:rsidR="005F5AE8">
        <w:rPr>
          <w:rFonts w:ascii="Arial" w:hAnsi="Arial" w:cs="Arial"/>
          <w:b/>
          <w:bCs/>
          <w:sz w:val="18"/>
          <w:szCs w:val="18"/>
          <w:lang w:val="en-GB"/>
        </w:rPr>
        <w:t>ing</w:t>
      </w:r>
      <w:r>
        <w:rPr>
          <w:rFonts w:ascii="Arial" w:hAnsi="Arial" w:cs="Arial"/>
          <w:b/>
          <w:bCs/>
          <w:sz w:val="18"/>
          <w:szCs w:val="18"/>
          <w:lang w:val="en-GB"/>
        </w:rPr>
        <w:t xml:space="preserve"> and evaluat</w:t>
      </w:r>
      <w:r w:rsidR="005F5AE8">
        <w:rPr>
          <w:rFonts w:ascii="Arial" w:hAnsi="Arial" w:cs="Arial"/>
          <w:b/>
          <w:bCs/>
          <w:sz w:val="18"/>
          <w:szCs w:val="18"/>
          <w:lang w:val="en-GB"/>
        </w:rPr>
        <w:t>ion</w:t>
      </w:r>
    </w:p>
    <w:p w:rsidR="00B7052C" w:rsidRDefault="00B7052C" w:rsidP="00E822F2">
      <w:pPr>
        <w:pStyle w:val="ListParagraph"/>
        <w:numPr>
          <w:ilvl w:val="0"/>
          <w:numId w:val="40"/>
        </w:numPr>
        <w:ind w:left="426" w:hanging="426"/>
        <w:rPr>
          <w:rFonts w:ascii="Arial" w:hAnsi="Arial" w:cs="Arial"/>
          <w:sz w:val="18"/>
          <w:szCs w:val="18"/>
          <w:lang w:val="en-GB" w:eastAsia="fr-FR"/>
        </w:rPr>
      </w:pPr>
      <w:r w:rsidRPr="00296A42">
        <w:rPr>
          <w:rFonts w:ascii="Arial" w:hAnsi="Arial" w:cs="Arial"/>
          <w:sz w:val="18"/>
          <w:szCs w:val="18"/>
          <w:lang w:val="en-GB" w:eastAsia="fr-FR"/>
        </w:rPr>
        <w:t xml:space="preserve">Please provide a maximum </w:t>
      </w:r>
      <w:r>
        <w:rPr>
          <w:rFonts w:ascii="Arial" w:hAnsi="Arial" w:cs="Arial"/>
          <w:sz w:val="18"/>
          <w:szCs w:val="18"/>
          <w:lang w:val="en-GB" w:eastAsia="fr-FR"/>
        </w:rPr>
        <w:t xml:space="preserve">of </w:t>
      </w:r>
      <w:r w:rsidRPr="00296A42">
        <w:rPr>
          <w:rFonts w:ascii="Arial" w:hAnsi="Arial" w:cs="Arial"/>
          <w:sz w:val="18"/>
          <w:szCs w:val="18"/>
          <w:lang w:val="en-GB" w:eastAsia="fr-FR"/>
        </w:rPr>
        <w:t xml:space="preserve">three examples of </w:t>
      </w:r>
      <w:r>
        <w:rPr>
          <w:rFonts w:ascii="Arial" w:hAnsi="Arial" w:cs="Arial"/>
          <w:sz w:val="18"/>
          <w:szCs w:val="18"/>
          <w:lang w:val="en-GB" w:eastAsia="fr-FR"/>
        </w:rPr>
        <w:t xml:space="preserve">what you would consider as </w:t>
      </w:r>
      <w:r w:rsidR="0080189E">
        <w:rPr>
          <w:rFonts w:ascii="Arial" w:hAnsi="Arial" w:cs="Arial"/>
          <w:sz w:val="18"/>
          <w:szCs w:val="18"/>
          <w:lang w:val="en-GB" w:eastAsia="fr-FR"/>
        </w:rPr>
        <w:t>‘</w:t>
      </w:r>
      <w:r w:rsidRPr="00296A42">
        <w:rPr>
          <w:rFonts w:ascii="Arial" w:hAnsi="Arial" w:cs="Arial"/>
          <w:sz w:val="18"/>
          <w:szCs w:val="18"/>
          <w:lang w:val="en-GB" w:eastAsia="fr-FR"/>
        </w:rPr>
        <w:t>good practices</w:t>
      </w:r>
      <w:r w:rsidR="0080189E">
        <w:rPr>
          <w:rFonts w:ascii="Arial" w:hAnsi="Arial" w:cs="Arial"/>
          <w:sz w:val="18"/>
          <w:szCs w:val="18"/>
          <w:lang w:val="en-GB" w:eastAsia="fr-FR"/>
        </w:rPr>
        <w:t>’</w:t>
      </w:r>
      <w:r>
        <w:rPr>
          <w:rFonts w:ascii="Arial" w:hAnsi="Arial" w:cs="Arial"/>
          <w:sz w:val="18"/>
          <w:szCs w:val="18"/>
          <w:lang w:val="en-GB" w:eastAsia="fr-FR"/>
        </w:rPr>
        <w:t xml:space="preserve"> in adaptation</w:t>
      </w:r>
      <w:r w:rsidR="005F5AE8">
        <w:rPr>
          <w:rFonts w:ascii="Arial" w:hAnsi="Arial" w:cs="Arial"/>
          <w:sz w:val="18"/>
          <w:szCs w:val="18"/>
          <w:lang w:val="en-GB" w:eastAsia="fr-FR"/>
        </w:rPr>
        <w:t xml:space="preserve"> that have</w:t>
      </w:r>
      <w:r w:rsidRPr="00296A42">
        <w:rPr>
          <w:rFonts w:ascii="Arial" w:hAnsi="Arial" w:cs="Arial"/>
          <w:sz w:val="18"/>
          <w:szCs w:val="18"/>
          <w:lang w:val="en-GB" w:eastAsia="fr-FR"/>
        </w:rPr>
        <w:t xml:space="preserve"> </w:t>
      </w:r>
      <w:r>
        <w:rPr>
          <w:rFonts w:ascii="Arial" w:hAnsi="Arial" w:cs="Arial"/>
          <w:sz w:val="18"/>
          <w:szCs w:val="18"/>
          <w:lang w:val="en-GB" w:eastAsia="fr-FR"/>
        </w:rPr>
        <w:t xml:space="preserve">already </w:t>
      </w:r>
      <w:r w:rsidR="005F5AE8">
        <w:rPr>
          <w:rFonts w:ascii="Arial" w:hAnsi="Arial" w:cs="Arial"/>
          <w:sz w:val="18"/>
          <w:szCs w:val="18"/>
          <w:lang w:val="en-GB" w:eastAsia="fr-FR"/>
        </w:rPr>
        <w:t xml:space="preserve">been </w:t>
      </w:r>
      <w:r>
        <w:rPr>
          <w:rFonts w:ascii="Arial" w:hAnsi="Arial" w:cs="Arial"/>
          <w:sz w:val="18"/>
          <w:szCs w:val="18"/>
          <w:lang w:val="en-GB" w:eastAsia="fr-FR"/>
        </w:rPr>
        <w:t>put in place in your country</w:t>
      </w:r>
      <w:r w:rsidRPr="00296A42">
        <w:rPr>
          <w:rFonts w:ascii="Arial" w:hAnsi="Arial" w:cs="Arial"/>
          <w:sz w:val="18"/>
          <w:szCs w:val="18"/>
          <w:lang w:val="en-GB" w:eastAsia="fr-FR"/>
        </w:rPr>
        <w:t>.</w:t>
      </w:r>
      <w:r>
        <w:rPr>
          <w:rFonts w:ascii="Arial" w:hAnsi="Arial" w:cs="Arial"/>
          <w:sz w:val="18"/>
          <w:szCs w:val="18"/>
          <w:lang w:val="en-GB" w:eastAsia="fr-FR"/>
        </w:rPr>
        <w:t xml:space="preserve"> Please indicate </w:t>
      </w:r>
      <w:r w:rsidR="00824A8C">
        <w:rPr>
          <w:rFonts w:ascii="Arial" w:hAnsi="Arial" w:cs="Arial"/>
          <w:sz w:val="18"/>
          <w:szCs w:val="18"/>
          <w:lang w:val="en-GB" w:eastAsia="fr-FR"/>
        </w:rPr>
        <w:t xml:space="preserve">why they are </w:t>
      </w:r>
      <w:r w:rsidR="0080189E">
        <w:rPr>
          <w:rFonts w:ascii="Arial" w:hAnsi="Arial" w:cs="Arial"/>
          <w:sz w:val="18"/>
          <w:szCs w:val="18"/>
          <w:lang w:val="en-GB" w:eastAsia="fr-FR"/>
        </w:rPr>
        <w:t>considered</w:t>
      </w:r>
      <w:r w:rsidR="00824A8C">
        <w:rPr>
          <w:rFonts w:ascii="Arial" w:hAnsi="Arial" w:cs="Arial"/>
          <w:sz w:val="18"/>
          <w:szCs w:val="18"/>
          <w:lang w:val="en-GB" w:eastAsia="fr-FR"/>
        </w:rPr>
        <w:t xml:space="preserve"> to be </w:t>
      </w:r>
      <w:r w:rsidR="005F5AE8">
        <w:rPr>
          <w:rFonts w:ascii="Arial" w:hAnsi="Arial" w:cs="Arial"/>
          <w:sz w:val="18"/>
          <w:szCs w:val="18"/>
          <w:lang w:val="en-GB" w:eastAsia="fr-FR"/>
        </w:rPr>
        <w:t>‘</w:t>
      </w:r>
      <w:r w:rsidR="00824A8C">
        <w:rPr>
          <w:rFonts w:ascii="Arial" w:hAnsi="Arial" w:cs="Arial"/>
          <w:sz w:val="18"/>
          <w:szCs w:val="18"/>
          <w:lang w:val="en-GB" w:eastAsia="fr-FR"/>
        </w:rPr>
        <w:t>good practice</w:t>
      </w:r>
      <w:r w:rsidR="0080189E">
        <w:rPr>
          <w:rFonts w:ascii="Arial" w:hAnsi="Arial" w:cs="Arial"/>
          <w:sz w:val="18"/>
          <w:szCs w:val="18"/>
          <w:lang w:val="en-GB" w:eastAsia="fr-FR"/>
        </w:rPr>
        <w:t>’</w:t>
      </w:r>
      <w:r w:rsidR="00824A8C">
        <w:rPr>
          <w:rFonts w:ascii="Arial" w:hAnsi="Arial" w:cs="Arial"/>
          <w:sz w:val="18"/>
          <w:szCs w:val="18"/>
          <w:lang w:val="en-GB" w:eastAsia="fr-FR"/>
        </w:rPr>
        <w:t>?</w:t>
      </w:r>
      <w:r>
        <w:rPr>
          <w:rFonts w:ascii="Arial" w:hAnsi="Arial" w:cs="Arial"/>
          <w:sz w:val="18"/>
          <w:szCs w:val="18"/>
          <w:lang w:val="en-GB" w:eastAsia="fr-FR"/>
        </w:rPr>
        <w:t xml:space="preserve"> </w:t>
      </w:r>
    </w:p>
    <w:sdt>
      <w:sdtPr>
        <w:rPr>
          <w:rStyle w:val="Heading2Char"/>
          <w:rFonts w:ascii="Arial" w:hAnsi="Arial"/>
          <w:b w:val="0"/>
          <w:i w:val="0"/>
          <w:color w:val="4F81BD" w:themeColor="accent1"/>
          <w:sz w:val="20"/>
        </w:rPr>
        <w:id w:val="-1313099322"/>
        <w:text/>
      </w:sdtPr>
      <w:sdtEndPr>
        <w:rPr>
          <w:rStyle w:val="Heading2Char"/>
        </w:rPr>
      </w:sdtEndPr>
      <w:sdtContent>
        <w:p w:rsidR="00B7052C" w:rsidRPr="005C29D3" w:rsidRDefault="00490D38" w:rsidP="00E822F2">
          <w:pPr>
            <w:ind w:firstLine="426"/>
            <w:rPr>
              <w:rFonts w:ascii="Arial" w:hAnsi="Arial" w:cs="Arial"/>
              <w:b/>
              <w:i/>
              <w:sz w:val="18"/>
              <w:szCs w:val="18"/>
              <w:lang w:val="de-AT" w:eastAsia="fr-FR"/>
            </w:rPr>
          </w:pPr>
          <w:r>
            <w:rPr>
              <w:rStyle w:val="Heading2Char"/>
              <w:rFonts w:ascii="Arial" w:hAnsi="Arial"/>
              <w:b w:val="0"/>
              <w:i w:val="0"/>
              <w:color w:val="4F81BD" w:themeColor="accent1"/>
              <w:sz w:val="20"/>
              <w:lang w:val="de-AT"/>
            </w:rPr>
            <w:t>Please insert text</w:t>
          </w:r>
        </w:p>
      </w:sdtContent>
    </w:sdt>
    <w:p w:rsidR="00B7052C" w:rsidRPr="00C24FFF" w:rsidRDefault="00B7052C" w:rsidP="00B7052C">
      <w:pPr>
        <w:pStyle w:val="Default"/>
        <w:rPr>
          <w:rFonts w:eastAsia="Times New Roman"/>
          <w:color w:val="auto"/>
          <w:sz w:val="18"/>
          <w:szCs w:val="18"/>
          <w:lang w:val="en-GB"/>
        </w:rPr>
      </w:pPr>
    </w:p>
    <w:p w:rsidR="00B7052C" w:rsidRDefault="00B7052C" w:rsidP="00E822F2">
      <w:pPr>
        <w:pStyle w:val="ListParagraph"/>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What are your</w:t>
      </w:r>
      <w:r w:rsidRPr="00D233C3">
        <w:rPr>
          <w:rFonts w:ascii="Arial" w:hAnsi="Arial" w:cs="Arial"/>
          <w:sz w:val="18"/>
          <w:szCs w:val="18"/>
          <w:lang w:val="en-GB" w:eastAsia="fr-FR"/>
        </w:rPr>
        <w:t xml:space="preserve"> </w:t>
      </w:r>
      <w:r>
        <w:rPr>
          <w:rFonts w:ascii="Arial" w:hAnsi="Arial" w:cs="Arial"/>
          <w:sz w:val="18"/>
          <w:szCs w:val="18"/>
          <w:lang w:val="en-GB" w:eastAsia="fr-FR"/>
        </w:rPr>
        <w:t xml:space="preserve">plans for integrating </w:t>
      </w:r>
      <w:r w:rsidRPr="00D233C3">
        <w:rPr>
          <w:rFonts w:ascii="Arial" w:hAnsi="Arial" w:cs="Arial"/>
          <w:sz w:val="18"/>
          <w:szCs w:val="18"/>
          <w:lang w:val="en-GB" w:eastAsia="fr-FR"/>
        </w:rPr>
        <w:t xml:space="preserve">new information and insights into existing adaptation policies? </w:t>
      </w:r>
    </w:p>
    <w:sdt>
      <w:sdtPr>
        <w:rPr>
          <w:rStyle w:val="Heading2Char"/>
          <w:rFonts w:ascii="Arial" w:hAnsi="Arial"/>
          <w:b w:val="0"/>
          <w:i w:val="0"/>
          <w:color w:val="4F81BD" w:themeColor="accent1"/>
          <w:sz w:val="20"/>
        </w:rPr>
        <w:id w:val="1334566772"/>
        <w:text/>
      </w:sdtPr>
      <w:sdtEndPr>
        <w:rPr>
          <w:rStyle w:val="Heading2Char"/>
        </w:rPr>
      </w:sdtEndPr>
      <w:sdtContent>
        <w:p w:rsidR="00B7052C" w:rsidRPr="00051243" w:rsidRDefault="00490D38" w:rsidP="00E822F2">
          <w:pPr>
            <w:ind w:firstLine="426"/>
            <w:rPr>
              <w:rFonts w:ascii="Arial" w:hAnsi="Arial" w:cs="Arial"/>
              <w:b/>
              <w:i/>
              <w:sz w:val="18"/>
              <w:szCs w:val="18"/>
              <w:lang w:val="en-GB" w:eastAsia="fr-FR"/>
            </w:rPr>
          </w:pPr>
          <w:r>
            <w:rPr>
              <w:rStyle w:val="Heading2Char"/>
              <w:rFonts w:ascii="Arial" w:hAnsi="Arial"/>
              <w:b w:val="0"/>
              <w:i w:val="0"/>
              <w:color w:val="4F81BD" w:themeColor="accent1"/>
              <w:sz w:val="20"/>
              <w:lang w:val="de-AT"/>
            </w:rPr>
            <w:t>Please insert text</w:t>
          </w:r>
        </w:p>
      </w:sdtContent>
    </w:sdt>
    <w:p w:rsidR="00B7052C" w:rsidRPr="00C24FFF" w:rsidRDefault="00B7052C" w:rsidP="00B7052C">
      <w:pPr>
        <w:pStyle w:val="Default"/>
        <w:rPr>
          <w:rFonts w:eastAsia="Times New Roman"/>
          <w:color w:val="auto"/>
          <w:sz w:val="18"/>
          <w:szCs w:val="18"/>
          <w:lang w:val="en-GB"/>
        </w:rPr>
      </w:pPr>
    </w:p>
    <w:p w:rsidR="00B7052C" w:rsidRPr="00296A42" w:rsidRDefault="00B7052C" w:rsidP="00E822F2">
      <w:pPr>
        <w:numPr>
          <w:ilvl w:val="0"/>
          <w:numId w:val="40"/>
        </w:numPr>
        <w:ind w:left="426" w:hanging="426"/>
        <w:rPr>
          <w:rFonts w:ascii="Arial" w:hAnsi="Arial" w:cs="Arial"/>
          <w:bCs/>
          <w:sz w:val="18"/>
          <w:szCs w:val="18"/>
          <w:lang w:val="en-GB"/>
        </w:rPr>
      </w:pPr>
      <w:r>
        <w:rPr>
          <w:rFonts w:ascii="Arial" w:hAnsi="Arial" w:cs="Arial"/>
          <w:bCs/>
          <w:sz w:val="18"/>
          <w:szCs w:val="18"/>
          <w:lang w:val="en-GB"/>
        </w:rPr>
        <w:t>In my country, monitoring, reporting and evaluating schemes for adaptation policies are …</w:t>
      </w:r>
    </w:p>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134"/>
        <w:gridCol w:w="1134"/>
        <w:gridCol w:w="1134"/>
        <w:gridCol w:w="1134"/>
      </w:tblGrid>
      <w:tr w:rsidR="00B7052C" w:rsidRPr="00F7399E" w:rsidTr="007B1683">
        <w:tc>
          <w:tcPr>
            <w:tcW w:w="1985" w:type="dxa"/>
            <w:shd w:val="clear" w:color="auto" w:fill="D9D9D9"/>
          </w:tcPr>
          <w:p w:rsidR="00B7052C" w:rsidRPr="00F7399E" w:rsidRDefault="00B7052C" w:rsidP="007B1683">
            <w:pPr>
              <w:spacing w:before="60" w:after="60"/>
              <w:rPr>
                <w:rFonts w:ascii="Arial" w:hAnsi="Arial" w:cs="Arial"/>
                <w:bCs/>
                <w:sz w:val="18"/>
                <w:szCs w:val="18"/>
                <w:lang w:val="en-GB"/>
              </w:rPr>
            </w:pPr>
            <w:r>
              <w:rPr>
                <w:rFonts w:ascii="Arial" w:hAnsi="Arial" w:cs="Arial"/>
                <w:bCs/>
                <w:sz w:val="18"/>
                <w:szCs w:val="18"/>
                <w:lang w:val="en-GB"/>
              </w:rPr>
              <w:t>Current state of work</w:t>
            </w:r>
          </w:p>
        </w:tc>
        <w:tc>
          <w:tcPr>
            <w:tcW w:w="1134" w:type="dxa"/>
            <w:shd w:val="clear" w:color="auto" w:fill="D9D9D9"/>
          </w:tcPr>
          <w:p w:rsidR="00B7052C" w:rsidRPr="00791B8D" w:rsidRDefault="00B7052C" w:rsidP="007B1683">
            <w:pPr>
              <w:spacing w:before="60" w:after="60"/>
              <w:jc w:val="center"/>
              <w:rPr>
                <w:rFonts w:ascii="Arial" w:hAnsi="Arial" w:cs="Arial"/>
                <w:bCs/>
                <w:sz w:val="16"/>
                <w:szCs w:val="16"/>
                <w:lang w:val="en-GB"/>
              </w:rPr>
            </w:pPr>
            <w:r w:rsidRPr="00791B8D">
              <w:rPr>
                <w:rFonts w:ascii="Arial" w:hAnsi="Arial" w:cs="Arial"/>
                <w:bCs/>
                <w:sz w:val="16"/>
                <w:szCs w:val="16"/>
                <w:lang w:val="en-GB"/>
              </w:rPr>
              <w:t xml:space="preserve">not planned </w:t>
            </w:r>
          </w:p>
        </w:tc>
        <w:tc>
          <w:tcPr>
            <w:tcW w:w="1134" w:type="dxa"/>
            <w:shd w:val="clear" w:color="auto" w:fill="D9D9D9"/>
          </w:tcPr>
          <w:p w:rsidR="00B7052C" w:rsidRPr="00791B8D" w:rsidRDefault="00B7052C" w:rsidP="007B1683">
            <w:pPr>
              <w:spacing w:before="60" w:after="60"/>
              <w:jc w:val="center"/>
              <w:rPr>
                <w:rFonts w:ascii="Arial" w:hAnsi="Arial" w:cs="Arial"/>
                <w:bCs/>
                <w:sz w:val="16"/>
                <w:szCs w:val="16"/>
                <w:lang w:val="en-GB"/>
              </w:rPr>
            </w:pPr>
            <w:r>
              <w:rPr>
                <w:rFonts w:ascii="Arial" w:hAnsi="Arial" w:cs="Arial"/>
                <w:bCs/>
                <w:sz w:val="16"/>
                <w:szCs w:val="16"/>
                <w:lang w:val="en-GB"/>
              </w:rPr>
              <w:t>p</w:t>
            </w:r>
            <w:r w:rsidRPr="00791B8D">
              <w:rPr>
                <w:rFonts w:ascii="Arial" w:hAnsi="Arial" w:cs="Arial"/>
                <w:bCs/>
                <w:sz w:val="16"/>
                <w:szCs w:val="16"/>
                <w:lang w:val="en-GB"/>
              </w:rPr>
              <w:t xml:space="preserve">lanned </w:t>
            </w:r>
          </w:p>
        </w:tc>
        <w:tc>
          <w:tcPr>
            <w:tcW w:w="1134" w:type="dxa"/>
            <w:shd w:val="clear" w:color="auto" w:fill="D9D9D9"/>
          </w:tcPr>
          <w:p w:rsidR="00B7052C" w:rsidRPr="00791B8D" w:rsidRDefault="00B7052C" w:rsidP="007B1683">
            <w:pPr>
              <w:spacing w:before="60" w:after="60"/>
              <w:jc w:val="center"/>
              <w:rPr>
                <w:rFonts w:ascii="Arial" w:hAnsi="Arial" w:cs="Arial"/>
                <w:bCs/>
                <w:sz w:val="16"/>
                <w:szCs w:val="16"/>
                <w:lang w:val="en-GB"/>
              </w:rPr>
            </w:pPr>
            <w:r w:rsidRPr="00791B8D">
              <w:rPr>
                <w:rFonts w:ascii="Arial" w:hAnsi="Arial" w:cs="Arial"/>
                <w:bCs/>
                <w:sz w:val="16"/>
                <w:szCs w:val="16"/>
                <w:lang w:val="en-GB"/>
              </w:rPr>
              <w:t>under develop-ment</w:t>
            </w:r>
          </w:p>
        </w:tc>
        <w:tc>
          <w:tcPr>
            <w:tcW w:w="1134" w:type="dxa"/>
            <w:shd w:val="clear" w:color="auto" w:fill="D9D9D9"/>
          </w:tcPr>
          <w:p w:rsidR="00B7052C" w:rsidRPr="00791B8D" w:rsidRDefault="00B7052C" w:rsidP="007B1683">
            <w:pPr>
              <w:spacing w:before="60" w:after="60"/>
              <w:jc w:val="center"/>
              <w:rPr>
                <w:rFonts w:ascii="Arial" w:hAnsi="Arial" w:cs="Arial"/>
                <w:bCs/>
                <w:sz w:val="16"/>
                <w:szCs w:val="16"/>
                <w:lang w:val="en-GB"/>
              </w:rPr>
            </w:pPr>
            <w:r>
              <w:rPr>
                <w:rFonts w:ascii="Arial" w:hAnsi="Arial" w:cs="Arial"/>
                <w:bCs/>
                <w:sz w:val="16"/>
                <w:szCs w:val="16"/>
                <w:lang w:val="en-GB"/>
              </w:rPr>
              <w:t>currently being implemented</w:t>
            </w:r>
          </w:p>
        </w:tc>
      </w:tr>
      <w:tr w:rsidR="00B7052C" w:rsidRPr="001D0EE7" w:rsidTr="007B1683">
        <w:tc>
          <w:tcPr>
            <w:tcW w:w="1985"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Monitoring</w:t>
            </w:r>
          </w:p>
        </w:tc>
        <w:tc>
          <w:tcPr>
            <w:tcW w:w="1134"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938798864"/>
              </w:sdtPr>
              <w:sdtEndPr/>
              <w:sdtContent>
                <w:r w:rsidR="00B7052C">
                  <w:rPr>
                    <w:rFonts w:ascii="MS Gothic" w:eastAsia="MS Gothic" w:hAnsi="MS Gothic" w:hint="eastAsia"/>
                    <w:sz w:val="18"/>
                    <w:szCs w:val="18"/>
                    <w:lang w:val="en-GB"/>
                  </w:rPr>
                  <w:t>☐</w:t>
                </w:r>
              </w:sdtContent>
            </w:sdt>
          </w:p>
        </w:tc>
        <w:tc>
          <w:tcPr>
            <w:tcW w:w="1134"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584909525"/>
              </w:sdtPr>
              <w:sdtEndPr/>
              <w:sdtContent>
                <w:r w:rsidR="00B7052C">
                  <w:rPr>
                    <w:rFonts w:ascii="MS Gothic" w:eastAsia="MS Gothic" w:hAnsi="MS Gothic" w:hint="eastAsia"/>
                    <w:sz w:val="18"/>
                    <w:szCs w:val="18"/>
                    <w:lang w:val="en-GB"/>
                  </w:rPr>
                  <w:t>☐</w:t>
                </w:r>
              </w:sdtContent>
            </w:sdt>
          </w:p>
        </w:tc>
        <w:tc>
          <w:tcPr>
            <w:tcW w:w="1134"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180497420"/>
              </w:sdtPr>
              <w:sdtEndPr/>
              <w:sdtContent>
                <w:r w:rsidR="00B7052C">
                  <w:rPr>
                    <w:rFonts w:ascii="MS Gothic" w:eastAsia="MS Gothic" w:hAnsi="MS Gothic" w:hint="eastAsia"/>
                    <w:sz w:val="18"/>
                    <w:szCs w:val="18"/>
                    <w:lang w:val="en-GB"/>
                  </w:rPr>
                  <w:t>☐</w:t>
                </w:r>
              </w:sdtContent>
            </w:sdt>
          </w:p>
        </w:tc>
        <w:tc>
          <w:tcPr>
            <w:tcW w:w="1134"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387326065"/>
              </w:sdtPr>
              <w:sdtEndPr/>
              <w:sdtContent>
                <w:r w:rsidR="00B7052C">
                  <w:rPr>
                    <w:rFonts w:ascii="MS Gothic" w:eastAsia="MS Gothic" w:hAnsi="MS Gothic" w:hint="eastAsia"/>
                    <w:sz w:val="18"/>
                    <w:szCs w:val="18"/>
                    <w:lang w:val="en-GB"/>
                  </w:rPr>
                  <w:t>☐</w:t>
                </w:r>
              </w:sdtContent>
            </w:sdt>
          </w:p>
        </w:tc>
      </w:tr>
      <w:tr w:rsidR="00B7052C" w:rsidRPr="00F7399E" w:rsidTr="007B1683">
        <w:tc>
          <w:tcPr>
            <w:tcW w:w="1985"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Reporting</w:t>
            </w:r>
          </w:p>
        </w:tc>
        <w:tc>
          <w:tcPr>
            <w:tcW w:w="1134"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750386837"/>
              </w:sdtPr>
              <w:sdtEndPr/>
              <w:sdtContent>
                <w:r w:rsidR="00B7052C">
                  <w:rPr>
                    <w:rFonts w:ascii="MS Gothic" w:eastAsia="MS Gothic" w:hAnsi="MS Gothic" w:hint="eastAsia"/>
                    <w:sz w:val="18"/>
                    <w:szCs w:val="18"/>
                    <w:lang w:val="en-GB"/>
                  </w:rPr>
                  <w:t>☐</w:t>
                </w:r>
              </w:sdtContent>
            </w:sdt>
          </w:p>
        </w:tc>
        <w:tc>
          <w:tcPr>
            <w:tcW w:w="1134"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666434905"/>
              </w:sdtPr>
              <w:sdtEndPr/>
              <w:sdtContent>
                <w:r w:rsidR="00B7052C">
                  <w:rPr>
                    <w:rFonts w:ascii="MS Gothic" w:eastAsia="MS Gothic" w:hAnsi="MS Gothic" w:hint="eastAsia"/>
                    <w:sz w:val="18"/>
                    <w:szCs w:val="18"/>
                    <w:lang w:val="en-GB"/>
                  </w:rPr>
                  <w:t>☐</w:t>
                </w:r>
              </w:sdtContent>
            </w:sdt>
          </w:p>
        </w:tc>
        <w:tc>
          <w:tcPr>
            <w:tcW w:w="1134"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928398710"/>
              </w:sdtPr>
              <w:sdtEndPr/>
              <w:sdtContent>
                <w:r w:rsidR="00B7052C">
                  <w:rPr>
                    <w:rFonts w:ascii="MS Gothic" w:eastAsia="MS Gothic" w:hAnsi="MS Gothic" w:hint="eastAsia"/>
                    <w:sz w:val="18"/>
                    <w:szCs w:val="18"/>
                    <w:lang w:val="en-GB"/>
                  </w:rPr>
                  <w:t>☐</w:t>
                </w:r>
              </w:sdtContent>
            </w:sdt>
          </w:p>
        </w:tc>
        <w:tc>
          <w:tcPr>
            <w:tcW w:w="1134"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295840450"/>
              </w:sdtPr>
              <w:sdtEndPr/>
              <w:sdtContent>
                <w:r w:rsidR="00B7052C">
                  <w:rPr>
                    <w:rFonts w:ascii="MS Gothic" w:eastAsia="MS Gothic" w:hAnsi="MS Gothic" w:hint="eastAsia"/>
                    <w:sz w:val="18"/>
                    <w:szCs w:val="18"/>
                    <w:lang w:val="en-GB"/>
                  </w:rPr>
                  <w:t>☐</w:t>
                </w:r>
              </w:sdtContent>
            </w:sdt>
          </w:p>
        </w:tc>
      </w:tr>
      <w:tr w:rsidR="00B7052C" w:rsidRPr="00F7399E" w:rsidTr="007B1683">
        <w:tc>
          <w:tcPr>
            <w:tcW w:w="1985"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Evaluation</w:t>
            </w:r>
          </w:p>
        </w:tc>
        <w:tc>
          <w:tcPr>
            <w:tcW w:w="1134"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637331019"/>
              </w:sdtPr>
              <w:sdtEndPr/>
              <w:sdtContent>
                <w:r w:rsidR="00B7052C" w:rsidRPr="00707C8D">
                  <w:rPr>
                    <w:rFonts w:ascii="MS Gothic" w:eastAsia="MS Gothic" w:hAnsi="MS Gothic" w:hint="eastAsia"/>
                    <w:sz w:val="18"/>
                    <w:szCs w:val="18"/>
                    <w:lang w:val="en-GB"/>
                  </w:rPr>
                  <w:t>☐</w:t>
                </w:r>
              </w:sdtContent>
            </w:sdt>
          </w:p>
        </w:tc>
        <w:tc>
          <w:tcPr>
            <w:tcW w:w="1134"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448440865"/>
              </w:sdtPr>
              <w:sdtEndPr/>
              <w:sdtContent>
                <w:r w:rsidR="00B7052C" w:rsidRPr="00707C8D">
                  <w:rPr>
                    <w:rFonts w:ascii="MS Gothic" w:eastAsia="MS Gothic" w:hAnsi="MS Gothic" w:hint="eastAsia"/>
                    <w:sz w:val="18"/>
                    <w:szCs w:val="18"/>
                    <w:lang w:val="en-GB"/>
                  </w:rPr>
                  <w:t>☐</w:t>
                </w:r>
              </w:sdtContent>
            </w:sdt>
          </w:p>
        </w:tc>
        <w:tc>
          <w:tcPr>
            <w:tcW w:w="1134"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439593843"/>
              </w:sdtPr>
              <w:sdtEndPr/>
              <w:sdtContent>
                <w:r w:rsidR="00B7052C" w:rsidRPr="00707C8D">
                  <w:rPr>
                    <w:rFonts w:ascii="MS Gothic" w:eastAsia="MS Gothic" w:hAnsi="MS Gothic" w:hint="eastAsia"/>
                    <w:sz w:val="18"/>
                    <w:szCs w:val="18"/>
                    <w:lang w:val="en-GB"/>
                  </w:rPr>
                  <w:t>☐</w:t>
                </w:r>
              </w:sdtContent>
            </w:sdt>
          </w:p>
        </w:tc>
        <w:tc>
          <w:tcPr>
            <w:tcW w:w="1134"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2045629692"/>
              </w:sdtPr>
              <w:sdtEndPr/>
              <w:sdtContent>
                <w:r w:rsidR="00B7052C" w:rsidRPr="00707C8D">
                  <w:rPr>
                    <w:rFonts w:ascii="MS Gothic" w:eastAsia="MS Gothic" w:hAnsi="MS Gothic" w:hint="eastAsia"/>
                    <w:sz w:val="18"/>
                    <w:szCs w:val="18"/>
                    <w:lang w:val="en-GB"/>
                  </w:rPr>
                  <w:t>☐</w:t>
                </w:r>
              </w:sdtContent>
            </w:sdt>
          </w:p>
        </w:tc>
      </w:tr>
    </w:tbl>
    <w:p w:rsidR="00B7052C" w:rsidRPr="00C24FFF" w:rsidRDefault="00B7052C" w:rsidP="00B7052C">
      <w:pPr>
        <w:pStyle w:val="Default"/>
        <w:rPr>
          <w:rFonts w:eastAsia="Times New Roman"/>
          <w:color w:val="auto"/>
          <w:sz w:val="18"/>
          <w:szCs w:val="18"/>
          <w:lang w:val="en-GB"/>
        </w:rPr>
      </w:pPr>
    </w:p>
    <w:p w:rsidR="00B7052C" w:rsidRDefault="00B7052C" w:rsidP="00B7052C">
      <w:pPr>
        <w:rPr>
          <w:rFonts w:ascii="Arial" w:hAnsi="Arial" w:cs="Arial"/>
          <w:sz w:val="18"/>
          <w:szCs w:val="18"/>
          <w:lang w:val="en-GB" w:eastAsia="fr-FR"/>
        </w:rPr>
      </w:pPr>
    </w:p>
    <w:p w:rsidR="008F5EB9" w:rsidRDefault="008F5EB9" w:rsidP="00B7052C">
      <w:pPr>
        <w:rPr>
          <w:rFonts w:ascii="Arial" w:hAnsi="Arial" w:cs="Arial"/>
          <w:sz w:val="18"/>
          <w:szCs w:val="18"/>
          <w:lang w:val="en-GB" w:eastAsia="fr-FR"/>
        </w:rPr>
      </w:pPr>
      <w:r>
        <w:rPr>
          <w:rFonts w:ascii="Arial" w:hAnsi="Arial" w:cs="Arial"/>
          <w:sz w:val="18"/>
          <w:szCs w:val="18"/>
          <w:lang w:val="en-GB" w:eastAsia="fr-FR"/>
        </w:rPr>
        <w:t>Please use the box below to provide any f</w:t>
      </w:r>
      <w:r w:rsidRPr="007766DE">
        <w:rPr>
          <w:rFonts w:ascii="Arial" w:hAnsi="Arial" w:cs="Arial"/>
          <w:sz w:val="18"/>
          <w:szCs w:val="18"/>
          <w:lang w:val="en-GB" w:eastAsia="fr-FR"/>
        </w:rPr>
        <w:t xml:space="preserve">urther comments and thoughts related to </w:t>
      </w:r>
      <w:r>
        <w:rPr>
          <w:rFonts w:ascii="Arial" w:hAnsi="Arial" w:cs="Arial"/>
          <w:sz w:val="18"/>
          <w:szCs w:val="18"/>
          <w:lang w:val="en-GB" w:eastAsia="fr-FR"/>
        </w:rPr>
        <w:t xml:space="preserve">the </w:t>
      </w:r>
      <w:r w:rsidRPr="007766DE">
        <w:rPr>
          <w:rFonts w:ascii="Arial" w:hAnsi="Arial" w:cs="Arial"/>
          <w:sz w:val="18"/>
          <w:szCs w:val="18"/>
          <w:lang w:val="en-GB" w:eastAsia="fr-FR"/>
        </w:rPr>
        <w:t>questions above</w:t>
      </w:r>
      <w:r>
        <w:rPr>
          <w:rFonts w:ascii="Arial" w:hAnsi="Arial" w:cs="Arial"/>
          <w:sz w:val="18"/>
          <w:szCs w:val="18"/>
          <w:lang w:val="en-GB" w:eastAsia="fr-FR"/>
        </w:rPr>
        <w:t xml:space="preserve"> or any information </w:t>
      </w:r>
      <w:r w:rsidR="00711A20">
        <w:rPr>
          <w:rFonts w:ascii="Arial" w:hAnsi="Arial" w:cs="Arial"/>
          <w:sz w:val="18"/>
          <w:szCs w:val="18"/>
          <w:lang w:val="en-GB" w:eastAsia="fr-FR"/>
        </w:rPr>
        <w:t xml:space="preserve">that </w:t>
      </w:r>
      <w:r>
        <w:rPr>
          <w:rFonts w:ascii="Arial" w:hAnsi="Arial" w:cs="Arial"/>
          <w:sz w:val="18"/>
          <w:szCs w:val="18"/>
          <w:lang w:val="en-GB" w:eastAsia="fr-FR"/>
        </w:rPr>
        <w:t xml:space="preserve">you </w:t>
      </w:r>
      <w:r w:rsidR="001A1209">
        <w:rPr>
          <w:rFonts w:ascii="Arial" w:hAnsi="Arial" w:cs="Arial"/>
          <w:sz w:val="18"/>
          <w:szCs w:val="18"/>
          <w:lang w:val="en-GB" w:eastAsia="fr-FR"/>
        </w:rPr>
        <w:t>wish</w:t>
      </w:r>
      <w:r>
        <w:rPr>
          <w:rFonts w:ascii="Arial" w:hAnsi="Arial" w:cs="Arial"/>
          <w:sz w:val="18"/>
          <w:szCs w:val="18"/>
          <w:lang w:val="en-GB" w:eastAsia="fr-FR"/>
        </w:rPr>
        <w:t xml:space="preserve"> to share with us</w:t>
      </w:r>
      <w:r w:rsidRPr="00F559B5">
        <w:rPr>
          <w:rFonts w:ascii="Arial" w:hAnsi="Arial" w:cs="Arial"/>
          <w:sz w:val="18"/>
          <w:szCs w:val="18"/>
          <w:lang w:val="en-GB" w:eastAsia="fr-FR"/>
        </w:rPr>
        <w:t xml:space="preserve"> </w:t>
      </w:r>
      <w:r>
        <w:rPr>
          <w:rFonts w:ascii="Arial" w:hAnsi="Arial" w:cs="Arial"/>
          <w:sz w:val="18"/>
          <w:szCs w:val="18"/>
          <w:lang w:val="en-GB" w:eastAsia="fr-FR"/>
        </w:rPr>
        <w:t xml:space="preserve">(e.g. reports, </w:t>
      </w:r>
      <w:r w:rsidRPr="008E3116">
        <w:rPr>
          <w:rFonts w:ascii="Arial" w:hAnsi="Arial" w:cs="Arial"/>
          <w:sz w:val="18"/>
          <w:szCs w:val="18"/>
          <w:lang w:val="en-GB" w:eastAsia="fr-FR"/>
        </w:rPr>
        <w:t>references</w:t>
      </w:r>
      <w:r>
        <w:rPr>
          <w:rFonts w:ascii="Arial" w:hAnsi="Arial" w:cs="Arial"/>
          <w:sz w:val="18"/>
          <w:szCs w:val="18"/>
          <w:lang w:val="en-GB" w:eastAsia="fr-FR"/>
        </w:rPr>
        <w:t>)</w:t>
      </w:r>
      <w:r w:rsidRPr="007766DE">
        <w:rPr>
          <w:rFonts w:ascii="Arial" w:hAnsi="Arial" w:cs="Arial"/>
          <w:sz w:val="18"/>
          <w:szCs w:val="18"/>
          <w:lang w:val="en-GB" w:eastAsia="fr-FR"/>
        </w:rPr>
        <w:t>:</w:t>
      </w:r>
    </w:p>
    <w:p w:rsidR="00B7052C" w:rsidRPr="007766DE" w:rsidRDefault="00B7052C" w:rsidP="00B7052C">
      <w:pPr>
        <w:rPr>
          <w:rFonts w:ascii="Arial" w:hAnsi="Arial" w:cs="Arial"/>
          <w:sz w:val="18"/>
          <w:szCs w:val="18"/>
          <w:lang w:val="en-GB" w:eastAsia="fr-FR"/>
        </w:rPr>
      </w:pPr>
    </w:p>
    <w:sdt>
      <w:sdtPr>
        <w:rPr>
          <w:rStyle w:val="Formatvorlage1"/>
          <w:lang w:val="en-GB"/>
        </w:rPr>
        <w:id w:val="-1558540658"/>
        <w:text/>
      </w:sdtPr>
      <w:sdtEndPr>
        <w:rPr>
          <w:rStyle w:val="Formatvorlage1"/>
        </w:rPr>
      </w:sdtEndPr>
      <w:sdtContent>
        <w:p w:rsidR="00B7052C" w:rsidRPr="003B7E58" w:rsidRDefault="00490D38" w:rsidP="00B7052C">
          <w:pPr>
            <w:ind w:left="360" w:hanging="76"/>
            <w:rPr>
              <w:rStyle w:val="Formatvorlage1"/>
            </w:rPr>
          </w:pPr>
          <w:r w:rsidRPr="00490D38">
            <w:rPr>
              <w:rStyle w:val="Formatvorlage1"/>
              <w:lang w:val="en-GB"/>
            </w:rPr>
            <w:t>Please insert text and upload documents (e.g. vulnerability assessment, risk assessment, adaptation options, M&amp;E, etc.)</w:t>
          </w:r>
        </w:p>
      </w:sdtContent>
    </w:sdt>
    <w:p w:rsidR="00B7052C" w:rsidRDefault="00B7052C" w:rsidP="00B7052C">
      <w:pPr>
        <w:rPr>
          <w:rFonts w:ascii="Arial" w:hAnsi="Arial" w:cs="Arial"/>
          <w:b/>
          <w:bCs/>
          <w:sz w:val="20"/>
          <w:szCs w:val="20"/>
          <w:u w:val="single"/>
        </w:rPr>
      </w:pPr>
    </w:p>
    <w:p w:rsidR="00B7052C" w:rsidRPr="002C398D" w:rsidRDefault="00B7052C" w:rsidP="00B7052C">
      <w:pPr>
        <w:rPr>
          <w:rFonts w:ascii="Arial" w:hAnsi="Arial" w:cs="Arial"/>
          <w:b/>
          <w:bCs/>
          <w:sz w:val="20"/>
          <w:szCs w:val="20"/>
          <w:u w:val="single"/>
        </w:rPr>
      </w:pPr>
    </w:p>
    <w:p w:rsidR="00B7052C" w:rsidRPr="007766DE" w:rsidRDefault="00B7052C" w:rsidP="00B7052C">
      <w:pPr>
        <w:rPr>
          <w:rFonts w:ascii="Arial" w:hAnsi="Arial" w:cs="Arial"/>
          <w:b/>
          <w:bCs/>
          <w:sz w:val="20"/>
          <w:szCs w:val="20"/>
          <w:u w:val="single"/>
          <w:lang w:val="en-GB"/>
        </w:rPr>
      </w:pPr>
      <w:r w:rsidRPr="007766DE">
        <w:rPr>
          <w:rFonts w:ascii="Arial" w:hAnsi="Arial" w:cs="Arial"/>
          <w:b/>
          <w:bCs/>
          <w:sz w:val="20"/>
          <w:szCs w:val="20"/>
          <w:u w:val="single"/>
          <w:lang w:val="en-GB"/>
        </w:rPr>
        <w:t>Part III</w:t>
      </w:r>
      <w:r>
        <w:rPr>
          <w:rFonts w:ascii="Arial" w:hAnsi="Arial" w:cs="Arial"/>
          <w:b/>
          <w:bCs/>
          <w:sz w:val="20"/>
          <w:szCs w:val="20"/>
          <w:u w:val="single"/>
          <w:lang w:val="en-GB"/>
        </w:rPr>
        <w:t xml:space="preserve">: </w:t>
      </w:r>
      <w:r w:rsidR="001D123B">
        <w:rPr>
          <w:rFonts w:ascii="Arial" w:hAnsi="Arial" w:cs="Arial"/>
          <w:b/>
          <w:bCs/>
          <w:sz w:val="20"/>
          <w:szCs w:val="20"/>
          <w:u w:val="single"/>
          <w:lang w:val="en-GB"/>
        </w:rPr>
        <w:t>L</w:t>
      </w:r>
      <w:r w:rsidRPr="007766DE">
        <w:rPr>
          <w:rFonts w:ascii="Arial" w:hAnsi="Arial" w:cs="Arial"/>
          <w:b/>
          <w:bCs/>
          <w:sz w:val="20"/>
          <w:szCs w:val="20"/>
          <w:u w:val="single"/>
          <w:lang w:val="en-GB"/>
        </w:rPr>
        <w:t>evel of adaptation</w:t>
      </w:r>
      <w:r>
        <w:rPr>
          <w:rFonts w:ascii="Arial" w:hAnsi="Arial" w:cs="Arial"/>
          <w:b/>
          <w:bCs/>
          <w:sz w:val="20"/>
          <w:szCs w:val="20"/>
          <w:u w:val="single"/>
          <w:lang w:val="en-GB"/>
        </w:rPr>
        <w:t xml:space="preserve"> and policy instruments in </w:t>
      </w:r>
      <w:r w:rsidRPr="007766DE">
        <w:rPr>
          <w:rFonts w:ascii="Arial" w:hAnsi="Arial" w:cs="Arial"/>
          <w:b/>
          <w:bCs/>
          <w:sz w:val="20"/>
          <w:szCs w:val="20"/>
          <w:u w:val="single"/>
          <w:lang w:val="en-GB"/>
        </w:rPr>
        <w:t>sectors</w:t>
      </w:r>
    </w:p>
    <w:p w:rsidR="00B7052C" w:rsidRDefault="00B7052C" w:rsidP="00B7052C">
      <w:pPr>
        <w:pStyle w:val="ListParagraph"/>
        <w:ind w:left="284"/>
        <w:rPr>
          <w:rFonts w:ascii="Arial" w:hAnsi="Arial" w:cs="Arial"/>
          <w:bCs/>
          <w:sz w:val="18"/>
          <w:szCs w:val="18"/>
          <w:lang w:val="en-GB"/>
        </w:rPr>
      </w:pPr>
    </w:p>
    <w:p w:rsidR="00B7052C" w:rsidRDefault="00B7052C" w:rsidP="00E822F2">
      <w:pPr>
        <w:pStyle w:val="ListParagraph"/>
        <w:numPr>
          <w:ilvl w:val="0"/>
          <w:numId w:val="40"/>
        </w:numPr>
        <w:ind w:left="426" w:hanging="426"/>
        <w:rPr>
          <w:rFonts w:ascii="Arial" w:hAnsi="Arial" w:cs="Arial"/>
          <w:bCs/>
          <w:sz w:val="18"/>
          <w:szCs w:val="18"/>
          <w:lang w:val="en-GB"/>
        </w:rPr>
      </w:pPr>
      <w:r w:rsidRPr="00E529C1">
        <w:rPr>
          <w:rFonts w:ascii="Arial" w:hAnsi="Arial" w:cs="Arial"/>
          <w:bCs/>
          <w:sz w:val="18"/>
          <w:szCs w:val="18"/>
          <w:lang w:val="en-GB"/>
        </w:rPr>
        <w:t>Please highlight the relevant sectors</w:t>
      </w:r>
      <w:r w:rsidR="009E108A">
        <w:rPr>
          <w:rFonts w:ascii="Arial" w:hAnsi="Arial" w:cs="Arial"/>
          <w:bCs/>
          <w:sz w:val="18"/>
          <w:szCs w:val="18"/>
          <w:lang w:val="en-GB"/>
        </w:rPr>
        <w:t>/areas</w:t>
      </w:r>
      <w:r w:rsidRPr="00E529C1">
        <w:rPr>
          <w:rFonts w:ascii="Arial" w:hAnsi="Arial" w:cs="Arial"/>
          <w:bCs/>
          <w:sz w:val="18"/>
          <w:szCs w:val="18"/>
          <w:lang w:val="en-GB"/>
        </w:rPr>
        <w:t xml:space="preserve"> in your country and assess the current state of adaptation at various levels: </w:t>
      </w:r>
    </w:p>
    <w:p w:rsidR="00B7052C" w:rsidRDefault="00B7052C" w:rsidP="00B7052C">
      <w:pPr>
        <w:rPr>
          <w:rFonts w:ascii="Arial" w:hAnsi="Arial" w:cs="Arial"/>
          <w:bCs/>
          <w:sz w:val="18"/>
          <w:szCs w:val="18"/>
          <w:lang w:val="en-GB"/>
        </w:rPr>
      </w:pPr>
    </w:p>
    <w:p w:rsidR="00B7052C" w:rsidRPr="00B542AE" w:rsidRDefault="00B7052C" w:rsidP="00B7052C">
      <w:pPr>
        <w:rPr>
          <w:rFonts w:ascii="Arial" w:hAnsi="Arial" w:cs="Arial"/>
          <w:bCs/>
          <w:sz w:val="18"/>
          <w:szCs w:val="18"/>
          <w:lang w:val="en-GB"/>
        </w:rPr>
      </w:pPr>
      <w:r>
        <w:rPr>
          <w:rFonts w:ascii="Arial" w:hAnsi="Arial" w:cs="Arial"/>
          <w:bCs/>
          <w:sz w:val="18"/>
          <w:szCs w:val="18"/>
          <w:lang w:val="en-GB"/>
        </w:rPr>
        <w:t>Please s</w:t>
      </w:r>
      <w:r w:rsidRPr="007E5D80">
        <w:rPr>
          <w:rFonts w:ascii="Arial" w:hAnsi="Arial" w:cs="Arial"/>
          <w:bCs/>
          <w:sz w:val="18"/>
          <w:szCs w:val="18"/>
          <w:lang w:val="en-GB"/>
        </w:rPr>
        <w:t xml:space="preserve">core </w:t>
      </w:r>
      <w:r w:rsidR="00824A8C">
        <w:rPr>
          <w:rFonts w:ascii="Arial" w:hAnsi="Arial" w:cs="Arial"/>
          <w:bCs/>
          <w:sz w:val="18"/>
          <w:szCs w:val="18"/>
          <w:lang w:val="en-GB"/>
        </w:rPr>
        <w:t xml:space="preserve">the state of adaptation using the following </w:t>
      </w:r>
      <w:r w:rsidR="0080189E">
        <w:rPr>
          <w:rFonts w:ascii="Arial" w:hAnsi="Arial" w:cs="Arial"/>
          <w:bCs/>
          <w:sz w:val="18"/>
          <w:szCs w:val="18"/>
          <w:lang w:val="en-GB"/>
        </w:rPr>
        <w:t>scale</w:t>
      </w:r>
      <w:r w:rsidRPr="007E5D80">
        <w:rPr>
          <w:rFonts w:ascii="Arial" w:hAnsi="Arial" w:cs="Arial"/>
          <w:bCs/>
          <w:sz w:val="18"/>
          <w:szCs w:val="18"/>
          <w:lang w:val="en-GB"/>
        </w:rPr>
        <w:t>:</w:t>
      </w:r>
      <w:r>
        <w:rPr>
          <w:rFonts w:ascii="Arial" w:hAnsi="Arial" w:cs="Arial"/>
          <w:bCs/>
          <w:sz w:val="18"/>
          <w:szCs w:val="18"/>
          <w:lang w:val="en-GB"/>
        </w:rPr>
        <w:t xml:space="preserve"> </w:t>
      </w:r>
    </w:p>
    <w:p w:rsidR="00B7052C"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0</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adaptation is not relevant for my country</w:t>
      </w:r>
    </w:p>
    <w:p w:rsidR="00B7052C"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 xml:space="preserve">1= </w:t>
      </w:r>
      <w:r w:rsidRPr="00F7399E">
        <w:rPr>
          <w:rFonts w:ascii="Arial" w:hAnsi="Arial" w:cs="Arial"/>
          <w:bCs/>
          <w:color w:val="808080"/>
          <w:sz w:val="16"/>
          <w:szCs w:val="16"/>
          <w:lang w:val="en-GB"/>
        </w:rPr>
        <w:t xml:space="preserve">need for adaptation not recognised and no measures implemented </w:t>
      </w:r>
      <w:r>
        <w:rPr>
          <w:rFonts w:ascii="Arial" w:hAnsi="Arial" w:cs="Arial"/>
          <w:bCs/>
          <w:color w:val="808080"/>
          <w:sz w:val="16"/>
          <w:szCs w:val="16"/>
          <w:lang w:val="en-GB"/>
        </w:rPr>
        <w:t>yet</w:t>
      </w:r>
    </w:p>
    <w:p w:rsidR="00B7052C" w:rsidRPr="00F7399E"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 xml:space="preserve">2= coordination activities for adaptation started </w:t>
      </w:r>
    </w:p>
    <w:p w:rsidR="00B7052C" w:rsidRPr="00F7399E"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3</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 xml:space="preserve">some </w:t>
      </w:r>
      <w:r w:rsidRPr="00F7399E">
        <w:rPr>
          <w:rFonts w:ascii="Arial" w:hAnsi="Arial" w:cs="Arial"/>
          <w:bCs/>
          <w:color w:val="808080"/>
          <w:sz w:val="16"/>
          <w:szCs w:val="16"/>
          <w:lang w:val="en-GB"/>
        </w:rPr>
        <w:t xml:space="preserve">adaptation measures identified for the sector but not yet implemented </w:t>
      </w:r>
    </w:p>
    <w:p w:rsidR="00B7052C" w:rsidRPr="00F7399E"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4</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portfolio of</w:t>
      </w:r>
      <w:r w:rsidRPr="00F7399E">
        <w:rPr>
          <w:rFonts w:ascii="Arial" w:hAnsi="Arial" w:cs="Arial"/>
          <w:bCs/>
          <w:color w:val="808080"/>
          <w:sz w:val="16"/>
          <w:szCs w:val="16"/>
          <w:lang w:val="en-GB"/>
        </w:rPr>
        <w:t xml:space="preserve"> adaptation measures identified and implementation</w:t>
      </w:r>
      <w:r>
        <w:rPr>
          <w:rFonts w:ascii="Arial" w:hAnsi="Arial" w:cs="Arial"/>
          <w:bCs/>
          <w:color w:val="808080"/>
          <w:sz w:val="16"/>
          <w:szCs w:val="16"/>
          <w:lang w:val="en-GB"/>
        </w:rPr>
        <w:t xml:space="preserve"> (of some)</w:t>
      </w:r>
      <w:r w:rsidRPr="00F7399E">
        <w:rPr>
          <w:rFonts w:ascii="Arial" w:hAnsi="Arial" w:cs="Arial"/>
          <w:bCs/>
          <w:color w:val="808080"/>
          <w:sz w:val="16"/>
          <w:szCs w:val="16"/>
          <w:lang w:val="en-GB"/>
        </w:rPr>
        <w:t xml:space="preserve"> launched </w:t>
      </w:r>
    </w:p>
    <w:p w:rsidR="00B7052C" w:rsidRPr="00F7399E"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t>5</w:t>
      </w:r>
      <w:r w:rsidRPr="00F7399E">
        <w:rPr>
          <w:rFonts w:ascii="Arial" w:hAnsi="Arial" w:cs="Arial"/>
          <w:bCs/>
          <w:color w:val="808080"/>
          <w:sz w:val="16"/>
          <w:szCs w:val="16"/>
          <w:lang w:val="en-GB"/>
        </w:rPr>
        <w:t xml:space="preserve">= </w:t>
      </w:r>
      <w:r w:rsidRPr="007E68C9">
        <w:rPr>
          <w:rFonts w:ascii="Arial" w:hAnsi="Arial" w:cs="Arial"/>
          <w:bCs/>
          <w:color w:val="808080"/>
          <w:sz w:val="16"/>
          <w:szCs w:val="16"/>
          <w:lang w:val="en-GB"/>
        </w:rPr>
        <w:t xml:space="preserve">portfolio of </w:t>
      </w:r>
      <w:r w:rsidRPr="00F7399E">
        <w:rPr>
          <w:rFonts w:ascii="Arial" w:hAnsi="Arial" w:cs="Arial"/>
          <w:bCs/>
          <w:color w:val="808080"/>
          <w:sz w:val="16"/>
          <w:szCs w:val="16"/>
          <w:lang w:val="en-GB"/>
        </w:rPr>
        <w:t xml:space="preserve">adaptation measures implemented </w:t>
      </w:r>
    </w:p>
    <w:p w:rsidR="00B7052C" w:rsidRDefault="00B7052C" w:rsidP="00B7052C">
      <w:pPr>
        <w:ind w:left="284" w:hanging="284"/>
        <w:rPr>
          <w:rFonts w:ascii="Arial" w:hAnsi="Arial" w:cs="Arial"/>
          <w:bCs/>
          <w:color w:val="808080"/>
          <w:sz w:val="16"/>
          <w:szCs w:val="16"/>
          <w:lang w:val="en-GB"/>
        </w:rPr>
      </w:pPr>
      <w:r>
        <w:rPr>
          <w:rFonts w:ascii="Arial" w:hAnsi="Arial" w:cs="Arial"/>
          <w:bCs/>
          <w:color w:val="808080"/>
          <w:sz w:val="16"/>
          <w:szCs w:val="16"/>
          <w:lang w:val="en-GB"/>
        </w:rPr>
        <w:lastRenderedPageBreak/>
        <w:t>6</w:t>
      </w:r>
      <w:r w:rsidRPr="00F7399E">
        <w:rPr>
          <w:rFonts w:ascii="Arial" w:hAnsi="Arial" w:cs="Arial"/>
          <w:bCs/>
          <w:color w:val="808080"/>
          <w:sz w:val="16"/>
          <w:szCs w:val="16"/>
          <w:lang w:val="en-GB"/>
        </w:rPr>
        <w:t xml:space="preserve">= </w:t>
      </w:r>
      <w:r w:rsidRPr="007E68C9">
        <w:rPr>
          <w:rFonts w:ascii="Arial" w:hAnsi="Arial" w:cs="Arial"/>
          <w:bCs/>
          <w:color w:val="808080"/>
          <w:sz w:val="16"/>
          <w:szCs w:val="16"/>
          <w:lang w:val="en-GB"/>
        </w:rPr>
        <w:t xml:space="preserve">portfolio of </w:t>
      </w:r>
      <w:r w:rsidRPr="00F7399E">
        <w:rPr>
          <w:rFonts w:ascii="Arial" w:hAnsi="Arial" w:cs="Arial"/>
          <w:bCs/>
          <w:color w:val="808080"/>
          <w:sz w:val="16"/>
          <w:szCs w:val="16"/>
          <w:lang w:val="en-GB"/>
        </w:rPr>
        <w:t xml:space="preserve">adaptation measures in place and monitored/evaluated </w:t>
      </w:r>
    </w:p>
    <w:p w:rsidR="00B7052C" w:rsidRDefault="00B7052C" w:rsidP="00B7052C">
      <w:pPr>
        <w:ind w:left="284" w:hanging="284"/>
        <w:rPr>
          <w:rFonts w:ascii="Arial" w:hAnsi="Arial" w:cs="Arial"/>
          <w:bCs/>
          <w:color w:val="808080"/>
          <w:sz w:val="16"/>
          <w:szCs w:val="16"/>
          <w:lang w:val="en-GB"/>
        </w:rPr>
      </w:pPr>
    </w:p>
    <w:tbl>
      <w:tblPr>
        <w:tblW w:w="737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993"/>
        <w:gridCol w:w="1134"/>
        <w:gridCol w:w="1134"/>
        <w:gridCol w:w="1133"/>
        <w:gridCol w:w="1701"/>
      </w:tblGrid>
      <w:tr w:rsidR="00B7052C" w:rsidRPr="00E60DD0" w:rsidTr="007B1683">
        <w:tc>
          <w:tcPr>
            <w:tcW w:w="1276" w:type="dxa"/>
            <w:shd w:val="clear" w:color="auto" w:fill="D9D9D9"/>
          </w:tcPr>
          <w:p w:rsidR="00B7052C" w:rsidRPr="00F7399E" w:rsidRDefault="00B7052C" w:rsidP="007B1683">
            <w:pPr>
              <w:spacing w:before="60" w:after="60"/>
              <w:jc w:val="center"/>
              <w:rPr>
                <w:rFonts w:ascii="Arial" w:hAnsi="Arial" w:cs="Arial"/>
                <w:bCs/>
                <w:sz w:val="18"/>
                <w:szCs w:val="18"/>
                <w:lang w:val="en-GB"/>
              </w:rPr>
            </w:pPr>
            <w:r>
              <w:rPr>
                <w:rFonts w:ascii="Arial" w:hAnsi="Arial" w:cs="Arial"/>
                <w:bCs/>
                <w:sz w:val="18"/>
                <w:szCs w:val="18"/>
                <w:lang w:val="en-GB"/>
              </w:rPr>
              <w:t>Sectors</w:t>
            </w:r>
            <w:r w:rsidR="009E108A">
              <w:rPr>
                <w:rFonts w:ascii="Arial" w:hAnsi="Arial" w:cs="Arial"/>
                <w:bCs/>
                <w:sz w:val="18"/>
                <w:szCs w:val="18"/>
                <w:lang w:val="en-GB"/>
              </w:rPr>
              <w:t>/</w:t>
            </w:r>
            <w:r w:rsidR="009E108A">
              <w:rPr>
                <w:rFonts w:ascii="Arial" w:hAnsi="Arial" w:cs="Arial"/>
                <w:bCs/>
                <w:sz w:val="18"/>
                <w:szCs w:val="18"/>
                <w:lang w:val="en-GB"/>
              </w:rPr>
              <w:br/>
              <w:t>areas</w:t>
            </w:r>
          </w:p>
        </w:tc>
        <w:tc>
          <w:tcPr>
            <w:tcW w:w="993" w:type="dxa"/>
            <w:shd w:val="clear" w:color="auto" w:fill="D9D9D9"/>
          </w:tcPr>
          <w:p w:rsidR="00B7052C" w:rsidRPr="005B6A7B" w:rsidRDefault="00B7052C" w:rsidP="007B1683">
            <w:pPr>
              <w:spacing w:before="60" w:after="60"/>
              <w:jc w:val="center"/>
              <w:rPr>
                <w:rFonts w:ascii="Arial" w:hAnsi="Arial" w:cs="Arial"/>
                <w:bCs/>
                <w:sz w:val="16"/>
                <w:szCs w:val="16"/>
                <w:lang w:val="en-GB"/>
              </w:rPr>
            </w:pPr>
            <w:r w:rsidRPr="005B6A7B">
              <w:rPr>
                <w:rFonts w:ascii="Arial" w:hAnsi="Arial" w:cs="Arial"/>
                <w:bCs/>
                <w:sz w:val="16"/>
                <w:szCs w:val="16"/>
                <w:lang w:val="en-GB"/>
              </w:rPr>
              <w:t>Adaptation at national level</w:t>
            </w:r>
          </w:p>
        </w:tc>
        <w:tc>
          <w:tcPr>
            <w:tcW w:w="1134" w:type="dxa"/>
            <w:shd w:val="clear" w:color="auto" w:fill="D9D9D9"/>
          </w:tcPr>
          <w:p w:rsidR="00B7052C" w:rsidRPr="005B6A7B" w:rsidRDefault="00B7052C" w:rsidP="007B1683">
            <w:pPr>
              <w:spacing w:before="60" w:after="60"/>
              <w:jc w:val="center"/>
              <w:rPr>
                <w:rFonts w:ascii="Arial" w:hAnsi="Arial" w:cs="Arial"/>
                <w:bCs/>
                <w:sz w:val="16"/>
                <w:szCs w:val="16"/>
                <w:lang w:val="en-GB"/>
              </w:rPr>
            </w:pPr>
            <w:r w:rsidRPr="005B6A7B">
              <w:rPr>
                <w:rFonts w:ascii="Arial" w:hAnsi="Arial" w:cs="Arial"/>
                <w:bCs/>
                <w:sz w:val="16"/>
                <w:szCs w:val="16"/>
                <w:lang w:val="en-GB"/>
              </w:rPr>
              <w:t>Adaptation at sub-national level (e.g. provinces, regions)</w:t>
            </w:r>
          </w:p>
        </w:tc>
        <w:tc>
          <w:tcPr>
            <w:tcW w:w="1134" w:type="dxa"/>
            <w:shd w:val="clear" w:color="auto" w:fill="D9D9D9"/>
          </w:tcPr>
          <w:p w:rsidR="00B7052C" w:rsidRPr="005B6A7B" w:rsidRDefault="00B7052C" w:rsidP="007B1683">
            <w:pPr>
              <w:spacing w:before="60" w:after="60"/>
              <w:jc w:val="center"/>
              <w:rPr>
                <w:rFonts w:ascii="Arial" w:hAnsi="Arial" w:cs="Arial"/>
                <w:bCs/>
                <w:sz w:val="16"/>
                <w:szCs w:val="16"/>
                <w:lang w:val="en-GB"/>
              </w:rPr>
            </w:pPr>
            <w:r w:rsidRPr="005B6A7B">
              <w:rPr>
                <w:rFonts w:ascii="Arial" w:hAnsi="Arial" w:cs="Arial"/>
                <w:bCs/>
                <w:sz w:val="16"/>
                <w:szCs w:val="16"/>
                <w:lang w:val="en-GB"/>
              </w:rPr>
              <w:t>Adaptation at local or city-level</w:t>
            </w:r>
          </w:p>
        </w:tc>
        <w:tc>
          <w:tcPr>
            <w:tcW w:w="1133" w:type="dxa"/>
            <w:shd w:val="clear" w:color="auto" w:fill="D9D9D9"/>
          </w:tcPr>
          <w:p w:rsidR="00B7052C" w:rsidRPr="007E5D80" w:rsidRDefault="00B7052C" w:rsidP="009E108A">
            <w:pPr>
              <w:spacing w:before="60" w:after="60"/>
              <w:ind w:left="-108" w:right="-109"/>
              <w:jc w:val="center"/>
              <w:rPr>
                <w:rFonts w:ascii="Arial" w:hAnsi="Arial" w:cs="Arial"/>
                <w:bCs/>
                <w:sz w:val="16"/>
                <w:szCs w:val="16"/>
              </w:rPr>
            </w:pPr>
            <w:r w:rsidRPr="007E5D80">
              <w:rPr>
                <w:rFonts w:ascii="Arial" w:hAnsi="Arial" w:cs="Arial"/>
                <w:bCs/>
                <w:sz w:val="16"/>
                <w:szCs w:val="16"/>
                <w:lang w:val="en-GB"/>
              </w:rPr>
              <w:t>Priority sectors</w:t>
            </w:r>
            <w:r w:rsidR="009E108A">
              <w:rPr>
                <w:rFonts w:ascii="Arial" w:hAnsi="Arial" w:cs="Arial"/>
                <w:bCs/>
                <w:sz w:val="16"/>
                <w:szCs w:val="16"/>
                <w:lang w:val="en-GB"/>
              </w:rPr>
              <w:t>/areas</w:t>
            </w:r>
            <w:r w:rsidRPr="007E5D80">
              <w:rPr>
                <w:rFonts w:ascii="Arial" w:hAnsi="Arial" w:cs="Arial"/>
                <w:bCs/>
                <w:sz w:val="16"/>
                <w:szCs w:val="16"/>
                <w:lang w:val="en-GB"/>
              </w:rPr>
              <w:t xml:space="preserve"> for implementation</w:t>
            </w:r>
            <w:r>
              <w:rPr>
                <w:rFonts w:ascii="Arial" w:hAnsi="Arial" w:cs="Arial"/>
                <w:bCs/>
                <w:sz w:val="16"/>
                <w:szCs w:val="16"/>
                <w:lang w:val="en-GB"/>
              </w:rPr>
              <w:t xml:space="preserve"> </w:t>
            </w:r>
          </w:p>
        </w:tc>
        <w:tc>
          <w:tcPr>
            <w:tcW w:w="1701" w:type="dxa"/>
            <w:shd w:val="clear" w:color="auto" w:fill="D9D9D9"/>
          </w:tcPr>
          <w:p w:rsidR="00B7052C" w:rsidRPr="005B6A7B" w:rsidRDefault="00B7052C" w:rsidP="007B1683">
            <w:pPr>
              <w:spacing w:before="60" w:after="60"/>
              <w:jc w:val="center"/>
              <w:rPr>
                <w:rFonts w:ascii="Arial" w:hAnsi="Arial" w:cs="Arial"/>
                <w:bCs/>
                <w:sz w:val="16"/>
                <w:szCs w:val="16"/>
                <w:lang w:val="en-GB"/>
              </w:rPr>
            </w:pPr>
            <w:r w:rsidRPr="005B6A7B">
              <w:rPr>
                <w:rFonts w:ascii="Arial" w:hAnsi="Arial" w:cs="Arial"/>
                <w:bCs/>
                <w:sz w:val="16"/>
                <w:szCs w:val="16"/>
                <w:lang w:val="en-GB"/>
              </w:rPr>
              <w:t>Please provide some examples if you have indicated</w:t>
            </w:r>
            <w:r>
              <w:rPr>
                <w:rFonts w:ascii="Arial" w:hAnsi="Arial" w:cs="Arial"/>
                <w:bCs/>
                <w:sz w:val="16"/>
                <w:szCs w:val="16"/>
                <w:lang w:val="en-GB"/>
              </w:rPr>
              <w:t xml:space="preserve"> that the adaptation state is </w:t>
            </w:r>
            <w:r w:rsidRPr="005B6A7B">
              <w:rPr>
                <w:rFonts w:ascii="Arial" w:hAnsi="Arial" w:cs="Arial"/>
                <w:bCs/>
                <w:sz w:val="16"/>
                <w:szCs w:val="16"/>
                <w:lang w:val="en-GB"/>
              </w:rPr>
              <w:t>4</w:t>
            </w:r>
            <w:r>
              <w:rPr>
                <w:rFonts w:ascii="Arial" w:hAnsi="Arial" w:cs="Arial"/>
                <w:bCs/>
                <w:sz w:val="16"/>
                <w:szCs w:val="16"/>
                <w:lang w:val="en-GB"/>
              </w:rPr>
              <w:t>, 5</w:t>
            </w:r>
            <w:r w:rsidRPr="005B6A7B">
              <w:rPr>
                <w:rFonts w:ascii="Arial" w:hAnsi="Arial" w:cs="Arial"/>
                <w:bCs/>
                <w:sz w:val="16"/>
                <w:szCs w:val="16"/>
                <w:lang w:val="en-GB"/>
              </w:rPr>
              <w:t xml:space="preserve"> or </w:t>
            </w:r>
            <w:r>
              <w:rPr>
                <w:rFonts w:ascii="Arial" w:hAnsi="Arial" w:cs="Arial"/>
                <w:bCs/>
                <w:sz w:val="16"/>
                <w:szCs w:val="16"/>
                <w:lang w:val="en-GB"/>
              </w:rPr>
              <w:t>6</w:t>
            </w:r>
            <w:r w:rsidRPr="005B6A7B">
              <w:rPr>
                <w:rFonts w:ascii="Arial" w:hAnsi="Arial" w:cs="Arial"/>
                <w:bCs/>
                <w:sz w:val="16"/>
                <w:szCs w:val="16"/>
                <w:lang w:val="en-GB"/>
              </w:rPr>
              <w:t xml:space="preserve"> </w:t>
            </w:r>
          </w:p>
        </w:tc>
      </w:tr>
      <w:tr w:rsidR="00B7052C" w:rsidRPr="00F7399E" w:rsidTr="007B1683">
        <w:tc>
          <w:tcPr>
            <w:tcW w:w="1276" w:type="dxa"/>
            <w:shd w:val="clear" w:color="auto" w:fill="auto"/>
          </w:tcPr>
          <w:p w:rsidR="00B7052C" w:rsidRPr="00F7399E" w:rsidRDefault="00B7052C" w:rsidP="007B1683">
            <w:pPr>
              <w:spacing w:before="40" w:after="40"/>
              <w:rPr>
                <w:rFonts w:ascii="Arial" w:hAnsi="Arial" w:cs="Arial"/>
                <w:bCs/>
                <w:sz w:val="18"/>
                <w:szCs w:val="18"/>
                <w:lang w:val="en-GB"/>
              </w:rPr>
            </w:pPr>
            <w:r w:rsidRPr="00F7399E">
              <w:rPr>
                <w:rFonts w:ascii="Arial" w:hAnsi="Arial" w:cs="Arial"/>
                <w:bCs/>
                <w:sz w:val="18"/>
                <w:szCs w:val="18"/>
                <w:lang w:val="en-GB"/>
              </w:rPr>
              <w:t xml:space="preserve">Agriculture </w:t>
            </w:r>
          </w:p>
        </w:tc>
        <w:sdt>
          <w:sdtPr>
            <w:rPr>
              <w:rStyle w:val="Formatvorlage1"/>
              <w:sz w:val="16"/>
              <w:szCs w:val="16"/>
            </w:rPr>
            <w:alias w:val="Please select"/>
            <w:tag w:val="Please select"/>
            <w:id w:val="55828248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870051695"/>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319922076"/>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2087730556"/>
              </w:sdtPr>
              <w:sdtEndPr/>
              <w:sdtContent>
                <w:r w:rsidR="00B7052C">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Forestry</w:t>
            </w:r>
          </w:p>
        </w:tc>
        <w:sdt>
          <w:sdtPr>
            <w:rPr>
              <w:rStyle w:val="Formatvorlage1"/>
              <w:sz w:val="16"/>
              <w:szCs w:val="16"/>
            </w:rPr>
            <w:alias w:val="Please select"/>
            <w:tag w:val="Please select"/>
            <w:id w:val="1031917397"/>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68873688"/>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86517985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655140736"/>
              </w:sdtPr>
              <w:sdtEndPr/>
              <w:sdtContent>
                <w:r w:rsidR="00B7052C">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Biodiversity</w:t>
            </w:r>
          </w:p>
        </w:tc>
        <w:sdt>
          <w:sdtPr>
            <w:rPr>
              <w:rStyle w:val="Formatvorlage1"/>
              <w:sz w:val="16"/>
              <w:szCs w:val="16"/>
            </w:rPr>
            <w:alias w:val="Please select"/>
            <w:tag w:val="Please select"/>
            <w:id w:val="895013152"/>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80176681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202990862"/>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217947139"/>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Human health</w:t>
            </w:r>
          </w:p>
        </w:tc>
        <w:sdt>
          <w:sdtPr>
            <w:rPr>
              <w:rStyle w:val="Formatvorlage1"/>
              <w:sz w:val="16"/>
              <w:szCs w:val="16"/>
            </w:rPr>
            <w:alias w:val="Please select"/>
            <w:tag w:val="Please select"/>
            <w:id w:val="-26892786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07934887"/>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07289776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344457316"/>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Water</w:t>
            </w:r>
          </w:p>
        </w:tc>
        <w:sdt>
          <w:sdtPr>
            <w:rPr>
              <w:rStyle w:val="Formatvorlage1"/>
              <w:sz w:val="16"/>
              <w:szCs w:val="16"/>
            </w:rPr>
            <w:alias w:val="Please select"/>
            <w:tag w:val="Please select"/>
            <w:id w:val="366032646"/>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700208671"/>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635899698"/>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121833535"/>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Marine and fisheries</w:t>
            </w:r>
          </w:p>
        </w:tc>
        <w:sdt>
          <w:sdtPr>
            <w:rPr>
              <w:rStyle w:val="Formatvorlage1"/>
              <w:sz w:val="16"/>
              <w:szCs w:val="16"/>
            </w:rPr>
            <w:alias w:val="Please select"/>
            <w:tag w:val="Please select"/>
            <w:id w:val="-812705096"/>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4472283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2145004122"/>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400520330"/>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Coastal areas</w:t>
            </w:r>
          </w:p>
        </w:tc>
        <w:sdt>
          <w:sdtPr>
            <w:rPr>
              <w:rStyle w:val="Formatvorlage1"/>
              <w:sz w:val="16"/>
              <w:szCs w:val="16"/>
            </w:rPr>
            <w:alias w:val="Please select"/>
            <w:tag w:val="Please select"/>
            <w:id w:val="-123854370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529015771"/>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85032455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913353613"/>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Mountain areas</w:t>
            </w:r>
          </w:p>
        </w:tc>
        <w:sdt>
          <w:sdtPr>
            <w:rPr>
              <w:rStyle w:val="Formatvorlage1"/>
              <w:sz w:val="16"/>
              <w:szCs w:val="16"/>
            </w:rPr>
            <w:alias w:val="Please select"/>
            <w:tag w:val="Please select"/>
            <w:id w:val="71401834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828400361"/>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5484438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247038761"/>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Tourism</w:t>
            </w:r>
          </w:p>
        </w:tc>
        <w:sdt>
          <w:sdtPr>
            <w:rPr>
              <w:rStyle w:val="Formatvorlage1"/>
              <w:sz w:val="16"/>
              <w:szCs w:val="16"/>
            </w:rPr>
            <w:alias w:val="Please select"/>
            <w:tag w:val="Please select"/>
            <w:id w:val="-2005575815"/>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89177272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66050651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333882200"/>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 xml:space="preserve">Transport </w:t>
            </w:r>
          </w:p>
        </w:tc>
        <w:sdt>
          <w:sdtPr>
            <w:rPr>
              <w:rStyle w:val="Formatvorlage1"/>
              <w:sz w:val="16"/>
              <w:szCs w:val="16"/>
            </w:rPr>
            <w:alias w:val="Please select"/>
            <w:tag w:val="Please select"/>
            <w:id w:val="-165212640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811903042"/>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760327045"/>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238085825"/>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Energy</w:t>
            </w:r>
          </w:p>
        </w:tc>
        <w:sdt>
          <w:sdtPr>
            <w:rPr>
              <w:rStyle w:val="Formatvorlage1"/>
              <w:sz w:val="16"/>
              <w:szCs w:val="16"/>
            </w:rPr>
            <w:alias w:val="Please select"/>
            <w:tag w:val="Please select"/>
            <w:id w:val="-206979174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986355127"/>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09506064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657956695"/>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Built environment</w:t>
            </w:r>
          </w:p>
        </w:tc>
        <w:sdt>
          <w:sdtPr>
            <w:rPr>
              <w:rStyle w:val="Formatvorlage1"/>
              <w:sz w:val="16"/>
              <w:szCs w:val="16"/>
            </w:rPr>
            <w:alias w:val="Please select"/>
            <w:tag w:val="Please select"/>
            <w:id w:val="212356235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200935721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20752809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990554409"/>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Spatial planning, urban planning</w:t>
            </w:r>
          </w:p>
        </w:tc>
        <w:sdt>
          <w:sdtPr>
            <w:rPr>
              <w:rStyle w:val="Formatvorlage1"/>
              <w:sz w:val="16"/>
              <w:szCs w:val="16"/>
            </w:rPr>
            <w:alias w:val="Please select"/>
            <w:tag w:val="Please select"/>
            <w:id w:val="-211011105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10122229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207569409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754000464"/>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 xml:space="preserve">Disaster risk reduction </w:t>
            </w:r>
          </w:p>
        </w:tc>
        <w:sdt>
          <w:sdtPr>
            <w:rPr>
              <w:rStyle w:val="Formatvorlage1"/>
              <w:sz w:val="16"/>
              <w:szCs w:val="16"/>
            </w:rPr>
            <w:alias w:val="Please select"/>
            <w:tag w:val="Please select"/>
            <w:id w:val="1346826898"/>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29552437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563252097"/>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382087354"/>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Civil protection</w:t>
            </w:r>
          </w:p>
        </w:tc>
        <w:sdt>
          <w:sdtPr>
            <w:rPr>
              <w:rStyle w:val="Formatvorlage1"/>
              <w:sz w:val="16"/>
              <w:szCs w:val="16"/>
            </w:rPr>
            <w:alias w:val="Please select"/>
            <w:tag w:val="Please select"/>
            <w:id w:val="-157951654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51425641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143312781"/>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548186787"/>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Industry</w:t>
            </w:r>
          </w:p>
        </w:tc>
        <w:sdt>
          <w:sdtPr>
            <w:rPr>
              <w:rStyle w:val="Formatvorlage1"/>
              <w:sz w:val="16"/>
              <w:szCs w:val="16"/>
            </w:rPr>
            <w:alias w:val="Please select"/>
            <w:tag w:val="Please select"/>
            <w:id w:val="-138062374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241170398"/>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44899410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78140219"/>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Business and services</w:t>
            </w:r>
          </w:p>
        </w:tc>
        <w:sdt>
          <w:sdtPr>
            <w:rPr>
              <w:rStyle w:val="Formatvorlage1"/>
              <w:sz w:val="16"/>
              <w:szCs w:val="16"/>
            </w:rPr>
            <w:alias w:val="Please select"/>
            <w:tag w:val="Please select"/>
            <w:id w:val="1733968342"/>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38430043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44473847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315919330"/>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Financial/Insurance</w:t>
            </w:r>
          </w:p>
        </w:tc>
        <w:sdt>
          <w:sdtPr>
            <w:rPr>
              <w:rStyle w:val="Formatvorlage1"/>
              <w:sz w:val="16"/>
              <w:szCs w:val="16"/>
            </w:rPr>
            <w:alias w:val="Please select"/>
            <w:tag w:val="Please select"/>
            <w:id w:val="1037163385"/>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638566587"/>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321556648"/>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332756269"/>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shd w:val="clear" w:color="auto" w:fill="auto"/>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Cultural heritage</w:t>
            </w:r>
          </w:p>
        </w:tc>
        <w:sdt>
          <w:sdtPr>
            <w:rPr>
              <w:rStyle w:val="Formatvorlage1"/>
              <w:sz w:val="16"/>
              <w:szCs w:val="16"/>
            </w:rPr>
            <w:alias w:val="Please select"/>
            <w:tag w:val="Please select"/>
            <w:id w:val="93301749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1151102015"/>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1137411159"/>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Pr>
          <w:p w:rsidR="00B7052C" w:rsidRPr="00F7399E" w:rsidRDefault="00AE3843"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233575894"/>
              </w:sdtPr>
              <w:sdtEndPr/>
              <w:sdtContent>
                <w:r w:rsidR="00B7052C" w:rsidRPr="00707C8D">
                  <w:rPr>
                    <w:rFonts w:ascii="MS Gothic" w:eastAsia="MS Gothic" w:hAnsi="MS Gothic" w:hint="eastAsia"/>
                    <w:sz w:val="18"/>
                    <w:szCs w:val="18"/>
                    <w:lang w:val="en-GB"/>
                  </w:rPr>
                  <w:t>☐</w:t>
                </w:r>
              </w:sdtContent>
            </w:sdt>
          </w:p>
        </w:tc>
        <w:tc>
          <w:tcPr>
            <w:tcW w:w="1701" w:type="dxa"/>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tcBorders>
              <w:top w:val="single" w:sz="4" w:space="0" w:color="auto"/>
              <w:left w:val="single" w:sz="4" w:space="0" w:color="auto"/>
              <w:bottom w:val="single" w:sz="4" w:space="0" w:color="auto"/>
              <w:right w:val="single" w:sz="4" w:space="0" w:color="auto"/>
            </w:tcBorders>
            <w:shd w:val="clear" w:color="auto" w:fill="auto"/>
          </w:tcPr>
          <w:p w:rsidR="00B7052C" w:rsidRDefault="00711A20" w:rsidP="007B1683">
            <w:pPr>
              <w:spacing w:before="40" w:after="40"/>
              <w:rPr>
                <w:rFonts w:ascii="Arial" w:hAnsi="Arial" w:cs="Arial"/>
                <w:bCs/>
                <w:sz w:val="18"/>
                <w:szCs w:val="18"/>
                <w:lang w:val="en-GB"/>
              </w:rPr>
            </w:pPr>
            <w:r>
              <w:rPr>
                <w:rFonts w:ascii="Arial" w:hAnsi="Arial" w:cs="Arial"/>
                <w:bCs/>
                <w:sz w:val="18"/>
                <w:szCs w:val="18"/>
                <w:lang w:val="en-GB"/>
              </w:rPr>
              <w:t>Others…</w:t>
            </w:r>
          </w:p>
        </w:tc>
        <w:sdt>
          <w:sdtPr>
            <w:rPr>
              <w:rStyle w:val="Formatvorlage1"/>
              <w:sz w:val="16"/>
              <w:szCs w:val="16"/>
            </w:rPr>
            <w:alias w:val="Please select"/>
            <w:tag w:val="Please select"/>
            <w:id w:val="-125736118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tcBorders>
                  <w:top w:val="single" w:sz="4" w:space="0" w:color="auto"/>
                  <w:left w:val="single" w:sz="4" w:space="0" w:color="auto"/>
                  <w:bottom w:val="single" w:sz="4" w:space="0" w:color="auto"/>
                  <w:right w:val="single" w:sz="4" w:space="0" w:color="auto"/>
                </w:tcBorders>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615292116"/>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Borders>
                  <w:top w:val="single" w:sz="4" w:space="0" w:color="auto"/>
                  <w:left w:val="single" w:sz="4" w:space="0" w:color="auto"/>
                  <w:bottom w:val="single" w:sz="4" w:space="0" w:color="auto"/>
                  <w:right w:val="single" w:sz="4" w:space="0" w:color="auto"/>
                </w:tcBorders>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384260594"/>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Borders>
                  <w:top w:val="single" w:sz="4" w:space="0" w:color="auto"/>
                  <w:left w:val="single" w:sz="4" w:space="0" w:color="auto"/>
                  <w:bottom w:val="single" w:sz="4" w:space="0" w:color="auto"/>
                  <w:right w:val="single" w:sz="4" w:space="0" w:color="auto"/>
                </w:tcBorders>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Borders>
              <w:top w:val="single" w:sz="4" w:space="0" w:color="auto"/>
              <w:left w:val="single" w:sz="4" w:space="0" w:color="auto"/>
              <w:bottom w:val="single" w:sz="4" w:space="0" w:color="auto"/>
              <w:right w:val="single" w:sz="4" w:space="0" w:color="auto"/>
            </w:tcBorders>
          </w:tcPr>
          <w:p w:rsidR="00B7052C" w:rsidRPr="00E60DD0" w:rsidRDefault="00AE3843" w:rsidP="007B1683">
            <w:pPr>
              <w:spacing w:before="40" w:after="40"/>
              <w:jc w:val="center"/>
              <w:rPr>
                <w:sz w:val="18"/>
                <w:szCs w:val="18"/>
                <w:lang w:val="en-GB"/>
              </w:rPr>
            </w:pPr>
            <w:sdt>
              <w:sdtPr>
                <w:rPr>
                  <w:rFonts w:ascii="Arial" w:hAnsi="Arial"/>
                  <w:color w:val="4F81BD" w:themeColor="accent1"/>
                  <w:sz w:val="18"/>
                  <w:szCs w:val="18"/>
                  <w:lang w:val="en-GB"/>
                </w:rPr>
                <w:id w:val="-1941980876"/>
              </w:sdtPr>
              <w:sdtEndPr/>
              <w:sdtContent>
                <w:r w:rsidR="00B7052C" w:rsidRPr="00E60DD0">
                  <w:rPr>
                    <w:rFonts w:ascii="MS Mincho" w:eastAsia="MS Mincho" w:hAnsi="MS Mincho" w:cs="MS Mincho" w:hint="eastAsia"/>
                    <w:sz w:val="18"/>
                    <w:szCs w:val="18"/>
                    <w:lang w:val="en-GB"/>
                  </w:rPr>
                  <w:t>☐</w:t>
                </w:r>
              </w:sdtContent>
            </w:sdt>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B7052C" w:rsidRPr="00F7399E" w:rsidRDefault="00B7052C" w:rsidP="007B1683">
            <w:pPr>
              <w:spacing w:before="40" w:after="40"/>
              <w:rPr>
                <w:rFonts w:ascii="Arial" w:hAnsi="Arial" w:cs="Arial"/>
                <w:bCs/>
                <w:sz w:val="18"/>
                <w:szCs w:val="18"/>
                <w:lang w:val="en-GB"/>
              </w:rPr>
            </w:pPr>
          </w:p>
        </w:tc>
      </w:tr>
      <w:tr w:rsidR="00B7052C" w:rsidRPr="00F7399E" w:rsidTr="007B1683">
        <w:tc>
          <w:tcPr>
            <w:tcW w:w="1276" w:type="dxa"/>
            <w:tcBorders>
              <w:top w:val="single" w:sz="4" w:space="0" w:color="auto"/>
              <w:left w:val="single" w:sz="4" w:space="0" w:color="auto"/>
              <w:bottom w:val="single" w:sz="4" w:space="0" w:color="auto"/>
              <w:right w:val="single" w:sz="4" w:space="0" w:color="auto"/>
            </w:tcBorders>
            <w:shd w:val="clear" w:color="auto" w:fill="auto"/>
          </w:tcPr>
          <w:p w:rsidR="00B7052C" w:rsidRDefault="00711A20" w:rsidP="007B1683">
            <w:pPr>
              <w:spacing w:before="40" w:after="40"/>
              <w:rPr>
                <w:rFonts w:ascii="Arial" w:hAnsi="Arial" w:cs="Arial"/>
                <w:bCs/>
                <w:sz w:val="18"/>
                <w:szCs w:val="18"/>
                <w:lang w:val="en-GB"/>
              </w:rPr>
            </w:pPr>
            <w:r>
              <w:rPr>
                <w:rFonts w:ascii="Arial" w:hAnsi="Arial" w:cs="Arial"/>
                <w:bCs/>
                <w:sz w:val="18"/>
                <w:szCs w:val="18"/>
                <w:lang w:val="en-GB"/>
              </w:rPr>
              <w:t>Others…</w:t>
            </w:r>
          </w:p>
        </w:tc>
        <w:sdt>
          <w:sdtPr>
            <w:rPr>
              <w:rStyle w:val="Formatvorlage1"/>
              <w:sz w:val="16"/>
              <w:szCs w:val="16"/>
            </w:rPr>
            <w:alias w:val="Please select"/>
            <w:tag w:val="Please select"/>
            <w:id w:val="-897974640"/>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993" w:type="dxa"/>
                <w:tcBorders>
                  <w:top w:val="single" w:sz="4" w:space="0" w:color="auto"/>
                  <w:left w:val="single" w:sz="4" w:space="0" w:color="auto"/>
                  <w:bottom w:val="single" w:sz="4" w:space="0" w:color="auto"/>
                  <w:right w:val="single" w:sz="4" w:space="0" w:color="auto"/>
                </w:tcBorders>
                <w:shd w:val="clear" w:color="auto" w:fill="auto"/>
              </w:tcPr>
              <w:p w:rsidR="00B7052C" w:rsidRPr="001D0EE7" w:rsidRDefault="00490D38" w:rsidP="007B1683">
                <w:pPr>
                  <w:spacing w:before="40" w:after="40"/>
                  <w:jc w:val="center"/>
                  <w:rPr>
                    <w:rFonts w:ascii="Arial" w:hAnsi="Arial" w:cs="Arial"/>
                    <w:bCs/>
                    <w:sz w:val="18"/>
                    <w:szCs w:val="18"/>
                    <w:lang w:val="de-AT"/>
                  </w:rPr>
                </w:pPr>
                <w:r>
                  <w:rPr>
                    <w:rStyle w:val="Formatvorlage1"/>
                    <w:sz w:val="16"/>
                    <w:szCs w:val="16"/>
                    <w:lang w:val="de-AT"/>
                  </w:rPr>
                  <w:t>Please select</w:t>
                </w:r>
              </w:p>
            </w:tc>
          </w:sdtContent>
        </w:sdt>
        <w:sdt>
          <w:sdtPr>
            <w:rPr>
              <w:rStyle w:val="Formatvorlage1"/>
              <w:sz w:val="16"/>
              <w:szCs w:val="16"/>
            </w:rPr>
            <w:alias w:val="Please select"/>
            <w:tag w:val="Please select"/>
            <w:id w:val="333032933"/>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Borders>
                  <w:top w:val="single" w:sz="4" w:space="0" w:color="auto"/>
                  <w:left w:val="single" w:sz="4" w:space="0" w:color="auto"/>
                  <w:bottom w:val="single" w:sz="4" w:space="0" w:color="auto"/>
                  <w:right w:val="single" w:sz="4" w:space="0" w:color="auto"/>
                </w:tcBorders>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sdt>
          <w:sdtPr>
            <w:rPr>
              <w:rStyle w:val="Formatvorlage1"/>
              <w:sz w:val="16"/>
              <w:szCs w:val="16"/>
            </w:rPr>
            <w:alias w:val="Please select"/>
            <w:tag w:val="Please select"/>
            <w:id w:val="2028681428"/>
            <w:dropDownList>
              <w:listItem w:value="Wählen Sie ein Element aus."/>
              <w:listItem w:displayText="Please select" w:value="Please select"/>
              <w:listItem w:displayText="0" w:value="0"/>
              <w:listItem w:displayText="1" w:value="1"/>
              <w:listItem w:displayText="2" w:value="2"/>
              <w:listItem w:displayText="3" w:value="3"/>
              <w:listItem w:displayText="4" w:value="4"/>
              <w:listItem w:displayText="5" w:value="5"/>
              <w:listItem w:displayText="6" w:value="6"/>
            </w:dropDownList>
          </w:sdtPr>
          <w:sdtEndPr>
            <w:rPr>
              <w:rStyle w:val="Formatvorlage1"/>
            </w:rPr>
          </w:sdtEndPr>
          <w:sdtContent>
            <w:tc>
              <w:tcPr>
                <w:tcW w:w="1134" w:type="dxa"/>
                <w:tcBorders>
                  <w:top w:val="single" w:sz="4" w:space="0" w:color="auto"/>
                  <w:left w:val="single" w:sz="4" w:space="0" w:color="auto"/>
                  <w:bottom w:val="single" w:sz="4" w:space="0" w:color="auto"/>
                  <w:right w:val="single" w:sz="4" w:space="0" w:color="auto"/>
                </w:tcBorders>
              </w:tcPr>
              <w:p w:rsidR="00B7052C" w:rsidRPr="002C398D" w:rsidRDefault="00490D38" w:rsidP="007B1683">
                <w:pPr>
                  <w:spacing w:before="40" w:after="40"/>
                  <w:jc w:val="center"/>
                  <w:rPr>
                    <w:rStyle w:val="Formatvorlage1"/>
                    <w:sz w:val="16"/>
                    <w:szCs w:val="16"/>
                  </w:rPr>
                </w:pPr>
                <w:r>
                  <w:rPr>
                    <w:rStyle w:val="Formatvorlage1"/>
                    <w:sz w:val="16"/>
                    <w:szCs w:val="16"/>
                    <w:lang w:val="de-AT"/>
                  </w:rPr>
                  <w:t>Please select</w:t>
                </w:r>
              </w:p>
            </w:tc>
          </w:sdtContent>
        </w:sdt>
        <w:tc>
          <w:tcPr>
            <w:tcW w:w="1133" w:type="dxa"/>
            <w:tcBorders>
              <w:top w:val="single" w:sz="4" w:space="0" w:color="auto"/>
              <w:left w:val="single" w:sz="4" w:space="0" w:color="auto"/>
              <w:bottom w:val="single" w:sz="4" w:space="0" w:color="auto"/>
              <w:right w:val="single" w:sz="4" w:space="0" w:color="auto"/>
            </w:tcBorders>
          </w:tcPr>
          <w:p w:rsidR="00B7052C" w:rsidRPr="00E60DD0" w:rsidRDefault="00AE3843" w:rsidP="007B1683">
            <w:pPr>
              <w:spacing w:before="40" w:after="40"/>
              <w:jc w:val="center"/>
              <w:rPr>
                <w:sz w:val="18"/>
                <w:szCs w:val="18"/>
                <w:lang w:val="en-GB"/>
              </w:rPr>
            </w:pPr>
            <w:sdt>
              <w:sdtPr>
                <w:rPr>
                  <w:rFonts w:ascii="Arial" w:hAnsi="Arial"/>
                  <w:color w:val="4F81BD" w:themeColor="accent1"/>
                  <w:sz w:val="18"/>
                  <w:szCs w:val="18"/>
                  <w:lang w:val="en-GB"/>
                </w:rPr>
                <w:id w:val="-1815397474"/>
              </w:sdtPr>
              <w:sdtEndPr/>
              <w:sdtContent>
                <w:r w:rsidR="00B7052C" w:rsidRPr="00E60DD0">
                  <w:rPr>
                    <w:rFonts w:ascii="MS Mincho" w:eastAsia="MS Mincho" w:hAnsi="MS Mincho" w:cs="MS Mincho" w:hint="eastAsia"/>
                    <w:sz w:val="18"/>
                    <w:szCs w:val="18"/>
                    <w:lang w:val="en-GB"/>
                  </w:rPr>
                  <w:t>☐</w:t>
                </w:r>
              </w:sdtContent>
            </w:sdt>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B7052C" w:rsidRPr="00F7399E" w:rsidRDefault="00B7052C" w:rsidP="007B1683">
            <w:pPr>
              <w:spacing w:before="40" w:after="40"/>
              <w:rPr>
                <w:rFonts w:ascii="Arial" w:hAnsi="Arial" w:cs="Arial"/>
                <w:bCs/>
                <w:sz w:val="18"/>
                <w:szCs w:val="18"/>
                <w:lang w:val="en-GB"/>
              </w:rPr>
            </w:pPr>
          </w:p>
        </w:tc>
      </w:tr>
    </w:tbl>
    <w:p w:rsidR="00B7052C" w:rsidRDefault="00B7052C" w:rsidP="00B7052C">
      <w:pPr>
        <w:rPr>
          <w:rFonts w:ascii="Arial" w:hAnsi="Arial" w:cs="Arial"/>
          <w:b/>
          <w:bCs/>
          <w:sz w:val="20"/>
          <w:szCs w:val="20"/>
          <w:u w:val="single"/>
          <w:lang w:val="en-GB"/>
        </w:rPr>
      </w:pPr>
    </w:p>
    <w:p w:rsidR="00B7052C" w:rsidRDefault="00B7052C" w:rsidP="00E822F2">
      <w:pPr>
        <w:pStyle w:val="ListParagraph"/>
        <w:numPr>
          <w:ilvl w:val="0"/>
          <w:numId w:val="40"/>
        </w:numPr>
        <w:ind w:left="426" w:hanging="426"/>
        <w:rPr>
          <w:rFonts w:ascii="Arial" w:hAnsi="Arial" w:cs="Arial"/>
          <w:bCs/>
          <w:sz w:val="18"/>
          <w:szCs w:val="18"/>
          <w:lang w:val="en-GB"/>
        </w:rPr>
      </w:pPr>
      <w:r w:rsidRPr="007E5D80">
        <w:rPr>
          <w:rFonts w:ascii="Arial" w:hAnsi="Arial" w:cs="Arial"/>
          <w:bCs/>
          <w:sz w:val="18"/>
          <w:szCs w:val="18"/>
          <w:lang w:val="en-GB"/>
        </w:rPr>
        <w:t xml:space="preserve">Are you using </w:t>
      </w:r>
      <w:r w:rsidR="001D123B">
        <w:rPr>
          <w:rFonts w:ascii="Arial" w:hAnsi="Arial" w:cs="Arial"/>
          <w:bCs/>
          <w:sz w:val="18"/>
          <w:szCs w:val="18"/>
          <w:lang w:val="en-GB"/>
        </w:rPr>
        <w:t xml:space="preserve">policy </w:t>
      </w:r>
      <w:r w:rsidRPr="007E5D80">
        <w:rPr>
          <w:rFonts w:ascii="Arial" w:hAnsi="Arial" w:cs="Arial"/>
          <w:bCs/>
          <w:sz w:val="18"/>
          <w:szCs w:val="18"/>
          <w:lang w:val="en-GB"/>
        </w:rPr>
        <w:t xml:space="preserve">instruments </w:t>
      </w:r>
      <w:r w:rsidR="008F6B13">
        <w:rPr>
          <w:rFonts w:ascii="Arial" w:hAnsi="Arial" w:cs="Arial"/>
          <w:bCs/>
          <w:sz w:val="18"/>
          <w:szCs w:val="18"/>
          <w:lang w:val="en-GB"/>
        </w:rPr>
        <w:t xml:space="preserve">(see </w:t>
      </w:r>
      <w:r w:rsidR="00824A8C">
        <w:rPr>
          <w:rFonts w:ascii="Arial" w:hAnsi="Arial" w:cs="Arial"/>
          <w:bCs/>
          <w:sz w:val="18"/>
          <w:szCs w:val="18"/>
          <w:lang w:val="en-GB"/>
        </w:rPr>
        <w:t>question 3</w:t>
      </w:r>
      <w:r w:rsidR="00E822F2">
        <w:rPr>
          <w:rFonts w:ascii="Arial" w:hAnsi="Arial" w:cs="Arial"/>
          <w:bCs/>
          <w:sz w:val="18"/>
          <w:szCs w:val="18"/>
          <w:lang w:val="en-GB"/>
        </w:rPr>
        <w:t>3</w:t>
      </w:r>
      <w:r w:rsidR="00824A8C">
        <w:rPr>
          <w:rFonts w:ascii="Arial" w:hAnsi="Arial" w:cs="Arial"/>
          <w:bCs/>
          <w:sz w:val="18"/>
          <w:szCs w:val="18"/>
          <w:lang w:val="en-GB"/>
        </w:rPr>
        <w:t xml:space="preserve"> </w:t>
      </w:r>
      <w:r w:rsidR="008F6B13">
        <w:rPr>
          <w:rFonts w:ascii="Arial" w:hAnsi="Arial" w:cs="Arial"/>
          <w:bCs/>
          <w:sz w:val="18"/>
          <w:szCs w:val="18"/>
          <w:lang w:val="en-GB"/>
        </w:rPr>
        <w:t xml:space="preserve">below for examples) </w:t>
      </w:r>
      <w:r w:rsidRPr="007E5D80">
        <w:rPr>
          <w:rFonts w:ascii="Arial" w:hAnsi="Arial" w:cs="Arial"/>
          <w:bCs/>
          <w:sz w:val="18"/>
          <w:szCs w:val="18"/>
          <w:lang w:val="en-GB"/>
        </w:rPr>
        <w:t>for implementing</w:t>
      </w:r>
      <w:r>
        <w:rPr>
          <w:rFonts w:ascii="Arial" w:hAnsi="Arial" w:cs="Arial"/>
          <w:bCs/>
          <w:sz w:val="18"/>
          <w:szCs w:val="18"/>
          <w:lang w:val="en-GB"/>
        </w:rPr>
        <w:t xml:space="preserve"> adaptation actions</w:t>
      </w:r>
      <w:r w:rsidRPr="007E5D80">
        <w:rPr>
          <w:rFonts w:ascii="Arial" w:hAnsi="Arial" w:cs="Arial"/>
          <w:bCs/>
          <w:sz w:val="18"/>
          <w:szCs w:val="18"/>
          <w:lang w:val="en-GB"/>
        </w:rPr>
        <w:t xml:space="preserve">? </w:t>
      </w:r>
    </w:p>
    <w:p w:rsidR="00B7052C" w:rsidRPr="008B4983" w:rsidRDefault="00B7052C" w:rsidP="00B7052C">
      <w:pPr>
        <w:pStyle w:val="ListParagraph"/>
        <w:ind w:left="284"/>
        <w:rPr>
          <w:rFonts w:ascii="Arial" w:hAnsi="Arial" w:cs="Arial"/>
          <w:bCs/>
          <w:sz w:val="4"/>
          <w:szCs w:val="4"/>
          <w:lang w:val="en-GB"/>
        </w:rPr>
      </w:pPr>
      <w:bookmarkStart w:id="0" w:name="_GoBack"/>
      <w:bookmarkEnd w:id="0"/>
    </w:p>
    <w:p w:rsidR="00B7052C" w:rsidRPr="007E5D80" w:rsidRDefault="00AE3843" w:rsidP="00E822F2">
      <w:pPr>
        <w:ind w:left="426"/>
        <w:rPr>
          <w:rFonts w:ascii="Arial" w:hAnsi="Arial" w:cs="Arial"/>
          <w:b/>
          <w:bCs/>
          <w:sz w:val="20"/>
          <w:szCs w:val="20"/>
          <w:u w:val="single"/>
        </w:rPr>
      </w:pPr>
      <w:sdt>
        <w:sdtPr>
          <w:rPr>
            <w:rStyle w:val="Formatvorlage1"/>
            <w:szCs w:val="20"/>
          </w:rPr>
          <w:alias w:val="Please select"/>
          <w:tag w:val="Please select"/>
          <w:id w:val="-739712279"/>
          <w:dropDownList>
            <w:listItem w:value="Wählen Sie ein Element aus."/>
            <w:listItem w:displayText="Please select" w:value="Please select"/>
            <w:listItem w:displayText="yes" w:value="yes"/>
            <w:listItem w:displayText="under development" w:value="under development"/>
            <w:listItem w:displayText="no" w:value="no"/>
            <w:listItem w:displayText="don`t know" w:value="don`t know"/>
          </w:dropDownList>
        </w:sdtPr>
        <w:sdtEndPr>
          <w:rPr>
            <w:rStyle w:val="Formatvorlage1"/>
          </w:rPr>
        </w:sdtEndPr>
        <w:sdtContent>
          <w:r w:rsidR="00490D38">
            <w:rPr>
              <w:rStyle w:val="Formatvorlage1"/>
              <w:szCs w:val="20"/>
              <w:lang w:val="de-AT"/>
            </w:rPr>
            <w:t>Please select</w:t>
          </w:r>
        </w:sdtContent>
      </w:sdt>
    </w:p>
    <w:p w:rsidR="00B7052C" w:rsidRDefault="00B7052C" w:rsidP="00B7052C">
      <w:pPr>
        <w:pStyle w:val="ListParagraph"/>
        <w:ind w:left="284"/>
        <w:rPr>
          <w:rFonts w:ascii="Arial" w:hAnsi="Arial" w:cs="Arial"/>
          <w:bCs/>
          <w:sz w:val="18"/>
          <w:szCs w:val="18"/>
          <w:lang w:val="en-GB"/>
        </w:rPr>
      </w:pPr>
    </w:p>
    <w:p w:rsidR="00B7052C" w:rsidRPr="002D3A3C" w:rsidRDefault="00B7052C" w:rsidP="00E822F2">
      <w:pPr>
        <w:pStyle w:val="ListParagraph"/>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If you are already using instruments for implementing adaptation, what are the main </w:t>
      </w:r>
      <w:r w:rsidR="005F5AE8">
        <w:rPr>
          <w:rFonts w:ascii="Arial" w:hAnsi="Arial" w:cs="Arial"/>
          <w:bCs/>
          <w:sz w:val="18"/>
          <w:szCs w:val="18"/>
          <w:lang w:val="en-GB"/>
        </w:rPr>
        <w:t xml:space="preserve">instruments </w:t>
      </w:r>
      <w:r w:rsidRPr="002D3A3C">
        <w:rPr>
          <w:rFonts w:ascii="Arial" w:hAnsi="Arial" w:cs="Arial"/>
          <w:bCs/>
          <w:sz w:val="18"/>
          <w:szCs w:val="18"/>
          <w:lang w:val="en-GB"/>
        </w:rPr>
        <w:t xml:space="preserve">in the different sectors in your country? </w:t>
      </w:r>
    </w:p>
    <w:p w:rsidR="00B7052C" w:rsidRPr="00224C41" w:rsidRDefault="00B7052C" w:rsidP="00B7052C">
      <w:pPr>
        <w:pStyle w:val="ListParagraph"/>
        <w:ind w:left="284"/>
        <w:rPr>
          <w:rFonts w:ascii="Arial" w:hAnsi="Arial" w:cs="Arial"/>
          <w:bCs/>
          <w:sz w:val="18"/>
          <w:szCs w:val="18"/>
          <w:lang w:val="en-GB"/>
        </w:rPr>
      </w:pPr>
    </w:p>
    <w:tbl>
      <w:tblPr>
        <w:tblStyle w:val="TableGrid"/>
        <w:tblW w:w="9080" w:type="dxa"/>
        <w:tblInd w:w="-34" w:type="dxa"/>
        <w:tblLayout w:type="fixed"/>
        <w:tblLook w:val="04A0" w:firstRow="1" w:lastRow="0" w:firstColumn="1" w:lastColumn="0" w:noHBand="0" w:noVBand="1"/>
      </w:tblPr>
      <w:tblGrid>
        <w:gridCol w:w="1667"/>
        <w:gridCol w:w="1075"/>
        <w:gridCol w:w="1076"/>
        <w:gridCol w:w="1076"/>
        <w:gridCol w:w="1075"/>
        <w:gridCol w:w="1076"/>
        <w:gridCol w:w="1076"/>
        <w:gridCol w:w="959"/>
      </w:tblGrid>
      <w:tr w:rsidR="00B7052C" w:rsidTr="007B1683">
        <w:trPr>
          <w:trHeight w:val="1114"/>
        </w:trPr>
        <w:tc>
          <w:tcPr>
            <w:tcW w:w="1667" w:type="dxa"/>
            <w:shd w:val="clear" w:color="auto" w:fill="D9D9D9" w:themeFill="background1" w:themeFillShade="D9"/>
          </w:tcPr>
          <w:p w:rsidR="00B7052C" w:rsidRPr="00E529C1" w:rsidRDefault="00B7052C" w:rsidP="007B1683">
            <w:pPr>
              <w:spacing w:before="60" w:after="60"/>
              <w:rPr>
                <w:rFonts w:ascii="Arial" w:hAnsi="Arial" w:cs="Arial"/>
                <w:bCs/>
                <w:sz w:val="18"/>
                <w:szCs w:val="18"/>
                <w:lang w:val="en-GB"/>
              </w:rPr>
            </w:pPr>
            <w:r w:rsidRPr="005B6A7B">
              <w:rPr>
                <w:rFonts w:ascii="Arial" w:hAnsi="Arial" w:cs="Arial"/>
                <w:bCs/>
                <w:sz w:val="18"/>
                <w:szCs w:val="18"/>
                <w:lang w:val="en-GB"/>
              </w:rPr>
              <w:lastRenderedPageBreak/>
              <w:t xml:space="preserve">         </w:t>
            </w:r>
            <w:r>
              <w:rPr>
                <w:rFonts w:ascii="Arial" w:hAnsi="Arial" w:cs="Arial"/>
                <w:bCs/>
                <w:sz w:val="18"/>
                <w:szCs w:val="18"/>
                <w:lang w:val="en-GB"/>
              </w:rPr>
              <w:t xml:space="preserve">    </w:t>
            </w:r>
            <w:r>
              <w:rPr>
                <w:rFonts w:ascii="Arial" w:hAnsi="Arial" w:cs="Arial"/>
                <w:bCs/>
                <w:sz w:val="18"/>
                <w:szCs w:val="18"/>
                <w:lang w:val="en-GB"/>
              </w:rPr>
              <w:br/>
              <w:t xml:space="preserve">       </w:t>
            </w:r>
            <w:r w:rsidRPr="005B6A7B">
              <w:rPr>
                <w:rFonts w:ascii="Arial" w:hAnsi="Arial" w:cs="Arial"/>
                <w:b/>
                <w:bCs/>
                <w:sz w:val="18"/>
                <w:szCs w:val="18"/>
                <w:lang w:val="en-GB"/>
              </w:rPr>
              <w:t>Instruments</w:t>
            </w:r>
          </w:p>
          <w:p w:rsidR="00B7052C" w:rsidRDefault="00B7052C" w:rsidP="007B1683">
            <w:pPr>
              <w:spacing w:before="60" w:after="60"/>
              <w:rPr>
                <w:rFonts w:ascii="Arial" w:hAnsi="Arial" w:cs="Arial"/>
                <w:b/>
                <w:bCs/>
                <w:sz w:val="18"/>
                <w:szCs w:val="18"/>
                <w:lang w:val="en-GB"/>
              </w:rPr>
            </w:pPr>
          </w:p>
          <w:p w:rsidR="00B7052C" w:rsidRPr="005B6A7B" w:rsidRDefault="00B7052C" w:rsidP="007B1683">
            <w:pPr>
              <w:spacing w:before="60" w:after="60"/>
              <w:rPr>
                <w:rFonts w:ascii="Arial" w:hAnsi="Arial" w:cs="Arial"/>
                <w:b/>
                <w:bCs/>
                <w:sz w:val="18"/>
                <w:szCs w:val="18"/>
                <w:lang w:val="en-GB"/>
              </w:rPr>
            </w:pPr>
            <w:r w:rsidRPr="005B6A7B">
              <w:rPr>
                <w:rFonts w:ascii="Arial" w:hAnsi="Arial" w:cs="Arial"/>
                <w:b/>
                <w:bCs/>
                <w:sz w:val="18"/>
                <w:szCs w:val="18"/>
                <w:lang w:val="en-GB"/>
              </w:rPr>
              <w:t>Sectors</w:t>
            </w:r>
          </w:p>
        </w:tc>
        <w:tc>
          <w:tcPr>
            <w:tcW w:w="1075" w:type="dxa"/>
            <w:shd w:val="clear" w:color="auto" w:fill="D9D9D9" w:themeFill="background1" w:themeFillShade="D9"/>
          </w:tcPr>
          <w:p w:rsidR="00B7052C" w:rsidRPr="005B6A7B" w:rsidRDefault="00B7052C" w:rsidP="007B1683">
            <w:pPr>
              <w:spacing w:before="60" w:after="60"/>
              <w:ind w:right="-143"/>
              <w:jc w:val="center"/>
              <w:rPr>
                <w:rFonts w:ascii="Arial" w:hAnsi="Arial" w:cs="Arial"/>
                <w:bCs/>
                <w:sz w:val="18"/>
                <w:szCs w:val="18"/>
                <w:lang w:val="en-GB"/>
              </w:rPr>
            </w:pPr>
            <w:r w:rsidRPr="00847A38">
              <w:rPr>
                <w:rFonts w:ascii="Arial" w:hAnsi="Arial" w:cs="Arial"/>
                <w:sz w:val="16"/>
                <w:szCs w:val="16"/>
                <w:lang w:val="en-GB" w:eastAsia="fr-FR"/>
              </w:rPr>
              <w:t>Information</w:t>
            </w:r>
            <w:r>
              <w:rPr>
                <w:rFonts w:ascii="Arial" w:hAnsi="Arial" w:cs="Arial"/>
                <w:sz w:val="18"/>
                <w:szCs w:val="18"/>
                <w:lang w:val="en-GB" w:eastAsia="fr-FR"/>
              </w:rPr>
              <w:t xml:space="preserve"> </w:t>
            </w:r>
            <w:r w:rsidRPr="00847A38">
              <w:rPr>
                <w:rFonts w:ascii="Arial" w:hAnsi="Arial" w:cs="Arial"/>
                <w:sz w:val="14"/>
                <w:szCs w:val="14"/>
                <w:lang w:val="en-GB" w:eastAsia="fr-FR"/>
              </w:rPr>
              <w:t>(</w:t>
            </w:r>
            <w:r>
              <w:rPr>
                <w:rFonts w:ascii="Arial" w:hAnsi="Arial" w:cs="Arial"/>
                <w:sz w:val="14"/>
                <w:szCs w:val="14"/>
                <w:lang w:val="en-GB" w:eastAsia="fr-FR"/>
              </w:rPr>
              <w:t xml:space="preserve">e.g. </w:t>
            </w:r>
            <w:r w:rsidRPr="00847A38">
              <w:rPr>
                <w:rFonts w:ascii="Arial" w:hAnsi="Arial" w:cs="Arial"/>
                <w:sz w:val="14"/>
                <w:szCs w:val="14"/>
                <w:lang w:val="en-GB" w:eastAsia="fr-FR"/>
              </w:rPr>
              <w:t xml:space="preserve">dissemination, education, </w:t>
            </w:r>
            <w:r>
              <w:rPr>
                <w:rFonts w:ascii="Arial" w:hAnsi="Arial" w:cs="Arial"/>
                <w:sz w:val="14"/>
                <w:szCs w:val="14"/>
                <w:lang w:val="en-GB" w:eastAsia="fr-FR"/>
              </w:rPr>
              <w:t>guidelines</w:t>
            </w:r>
            <w:r w:rsidRPr="00847A38">
              <w:rPr>
                <w:rFonts w:ascii="Arial" w:hAnsi="Arial" w:cs="Arial"/>
                <w:sz w:val="14"/>
                <w:szCs w:val="14"/>
                <w:lang w:val="en-GB" w:eastAsia="fr-FR"/>
              </w:rPr>
              <w:t>)</w:t>
            </w:r>
          </w:p>
        </w:tc>
        <w:tc>
          <w:tcPr>
            <w:tcW w:w="1076" w:type="dxa"/>
            <w:shd w:val="clear" w:color="auto" w:fill="D9D9D9" w:themeFill="background1" w:themeFillShade="D9"/>
          </w:tcPr>
          <w:p w:rsidR="00B7052C" w:rsidRPr="005B6A7B" w:rsidRDefault="00B7052C" w:rsidP="007B1683">
            <w:pPr>
              <w:spacing w:before="60" w:after="60"/>
              <w:jc w:val="center"/>
              <w:rPr>
                <w:rFonts w:ascii="Arial" w:hAnsi="Arial" w:cs="Arial"/>
                <w:bCs/>
                <w:sz w:val="18"/>
                <w:szCs w:val="18"/>
                <w:lang w:val="en-GB"/>
              </w:rPr>
            </w:pPr>
            <w:r w:rsidRPr="00847A38">
              <w:rPr>
                <w:rFonts w:ascii="Arial" w:hAnsi="Arial" w:cs="Arial"/>
                <w:sz w:val="16"/>
                <w:szCs w:val="16"/>
                <w:lang w:val="en-GB" w:eastAsia="fr-FR"/>
              </w:rPr>
              <w:t>Main-streaming</w:t>
            </w:r>
          </w:p>
        </w:tc>
        <w:tc>
          <w:tcPr>
            <w:tcW w:w="1076" w:type="dxa"/>
            <w:shd w:val="clear" w:color="auto" w:fill="D9D9D9" w:themeFill="background1" w:themeFillShade="D9"/>
          </w:tcPr>
          <w:p w:rsidR="00B7052C" w:rsidRDefault="00B7052C" w:rsidP="007B1683">
            <w:pPr>
              <w:pStyle w:val="ListParagraph"/>
              <w:ind w:left="0"/>
              <w:jc w:val="center"/>
              <w:rPr>
                <w:rFonts w:ascii="Arial" w:hAnsi="Arial" w:cs="Arial"/>
                <w:sz w:val="18"/>
                <w:szCs w:val="18"/>
                <w:lang w:val="en-GB" w:eastAsia="fr-FR"/>
              </w:rPr>
            </w:pPr>
            <w:r w:rsidRPr="00847A38">
              <w:rPr>
                <w:rFonts w:ascii="Arial" w:hAnsi="Arial" w:cs="Arial"/>
                <w:sz w:val="16"/>
                <w:szCs w:val="16"/>
                <w:lang w:val="en-GB" w:eastAsia="fr-FR"/>
              </w:rPr>
              <w:t>Financial support</w:t>
            </w:r>
            <w:r>
              <w:rPr>
                <w:rFonts w:ascii="Arial" w:hAnsi="Arial" w:cs="Arial"/>
                <w:sz w:val="18"/>
                <w:szCs w:val="18"/>
                <w:lang w:val="en-GB" w:eastAsia="fr-FR"/>
              </w:rPr>
              <w:t xml:space="preserve"> </w:t>
            </w:r>
            <w:r>
              <w:rPr>
                <w:rFonts w:ascii="Arial" w:hAnsi="Arial" w:cs="Arial"/>
                <w:sz w:val="18"/>
                <w:szCs w:val="18"/>
                <w:lang w:val="en-GB" w:eastAsia="fr-FR"/>
              </w:rPr>
              <w:br/>
            </w:r>
            <w:r w:rsidRPr="00847A38">
              <w:rPr>
                <w:rFonts w:ascii="Arial" w:hAnsi="Arial" w:cs="Arial"/>
                <w:sz w:val="14"/>
                <w:szCs w:val="14"/>
                <w:lang w:val="en-GB" w:eastAsia="fr-FR"/>
              </w:rPr>
              <w:t>(e.g. subsidies, taxes)</w:t>
            </w:r>
            <w:r>
              <w:rPr>
                <w:rFonts w:ascii="Arial" w:hAnsi="Arial" w:cs="Arial"/>
                <w:sz w:val="18"/>
                <w:szCs w:val="18"/>
                <w:lang w:val="en-GB" w:eastAsia="fr-FR"/>
              </w:rPr>
              <w:t xml:space="preserve"> </w:t>
            </w:r>
          </w:p>
        </w:tc>
        <w:tc>
          <w:tcPr>
            <w:tcW w:w="1075" w:type="dxa"/>
            <w:shd w:val="clear" w:color="auto" w:fill="D9D9D9" w:themeFill="background1" w:themeFillShade="D9"/>
          </w:tcPr>
          <w:p w:rsidR="00B7052C" w:rsidRPr="005B6A7B" w:rsidRDefault="00B7052C" w:rsidP="007B1683">
            <w:pPr>
              <w:spacing w:before="60" w:after="60"/>
              <w:ind w:right="-108"/>
              <w:jc w:val="center"/>
              <w:rPr>
                <w:rFonts w:ascii="Arial" w:hAnsi="Arial" w:cs="Arial"/>
                <w:bCs/>
                <w:sz w:val="18"/>
                <w:szCs w:val="18"/>
                <w:lang w:val="en-GB"/>
              </w:rPr>
            </w:pPr>
            <w:r w:rsidRPr="00847A38">
              <w:rPr>
                <w:rFonts w:ascii="Arial" w:hAnsi="Arial" w:cs="Arial"/>
                <w:sz w:val="16"/>
                <w:szCs w:val="16"/>
                <w:lang w:val="en-GB" w:eastAsia="fr-FR"/>
              </w:rPr>
              <w:t>Regulation</w:t>
            </w:r>
          </w:p>
        </w:tc>
        <w:tc>
          <w:tcPr>
            <w:tcW w:w="1076" w:type="dxa"/>
            <w:shd w:val="clear" w:color="auto" w:fill="D9D9D9" w:themeFill="background1" w:themeFillShade="D9"/>
          </w:tcPr>
          <w:p w:rsidR="00B7052C" w:rsidRPr="00B7052C" w:rsidRDefault="00B7052C" w:rsidP="007B1683">
            <w:pPr>
              <w:spacing w:before="60" w:after="60"/>
              <w:jc w:val="center"/>
              <w:rPr>
                <w:rFonts w:ascii="Arial" w:hAnsi="Arial" w:cs="Arial"/>
                <w:sz w:val="18"/>
                <w:szCs w:val="18"/>
                <w:lang w:val="de-AT" w:eastAsia="fr-FR"/>
              </w:rPr>
            </w:pPr>
            <w:r w:rsidRPr="00B7052C">
              <w:rPr>
                <w:rFonts w:ascii="Arial" w:hAnsi="Arial" w:cs="Arial"/>
                <w:sz w:val="16"/>
                <w:szCs w:val="16"/>
                <w:lang w:val="de-AT" w:eastAsia="fr-FR"/>
              </w:rPr>
              <w:t>Partnering instrum-ents</w:t>
            </w:r>
            <w:r w:rsidRPr="00B7052C">
              <w:rPr>
                <w:rFonts w:ascii="Arial" w:hAnsi="Arial" w:cs="Arial"/>
                <w:sz w:val="16"/>
                <w:szCs w:val="16"/>
                <w:lang w:val="de-AT" w:eastAsia="fr-FR"/>
              </w:rPr>
              <w:br/>
            </w:r>
            <w:r w:rsidRPr="00B7052C">
              <w:rPr>
                <w:rFonts w:ascii="Arial" w:hAnsi="Arial" w:cs="Arial"/>
                <w:sz w:val="14"/>
                <w:szCs w:val="14"/>
                <w:lang w:val="de-AT" w:eastAsia="fr-FR"/>
              </w:rPr>
              <w:t>(e.g. PPPs)</w:t>
            </w:r>
          </w:p>
        </w:tc>
        <w:tc>
          <w:tcPr>
            <w:tcW w:w="1076" w:type="dxa"/>
            <w:shd w:val="clear" w:color="auto" w:fill="D9D9D9" w:themeFill="background1" w:themeFillShade="D9"/>
          </w:tcPr>
          <w:p w:rsidR="00B7052C" w:rsidRDefault="00B7052C" w:rsidP="007B1683">
            <w:pPr>
              <w:spacing w:before="60" w:after="60"/>
              <w:jc w:val="center"/>
              <w:rPr>
                <w:rFonts w:ascii="Arial" w:hAnsi="Arial" w:cs="Arial"/>
                <w:sz w:val="18"/>
                <w:szCs w:val="18"/>
                <w:lang w:val="en-GB" w:eastAsia="fr-FR"/>
              </w:rPr>
            </w:pPr>
            <w:r>
              <w:rPr>
                <w:rFonts w:ascii="Arial" w:hAnsi="Arial" w:cs="Arial"/>
                <w:sz w:val="16"/>
                <w:szCs w:val="16"/>
                <w:lang w:val="en-GB" w:eastAsia="fr-FR"/>
              </w:rPr>
              <w:t>A</w:t>
            </w:r>
            <w:r w:rsidRPr="00847A38">
              <w:rPr>
                <w:rFonts w:ascii="Arial" w:hAnsi="Arial" w:cs="Arial"/>
                <w:sz w:val="16"/>
                <w:szCs w:val="16"/>
                <w:lang w:val="en-GB" w:eastAsia="fr-FR"/>
              </w:rPr>
              <w:t xml:space="preserve">ction </w:t>
            </w:r>
            <w:r>
              <w:rPr>
                <w:rFonts w:ascii="Arial" w:hAnsi="Arial" w:cs="Arial"/>
                <w:sz w:val="16"/>
                <w:szCs w:val="16"/>
                <w:lang w:val="en-GB" w:eastAsia="fr-FR"/>
              </w:rPr>
              <w:t>plans</w:t>
            </w:r>
          </w:p>
        </w:tc>
        <w:tc>
          <w:tcPr>
            <w:tcW w:w="959" w:type="dxa"/>
            <w:shd w:val="clear" w:color="auto" w:fill="D9D9D9" w:themeFill="background1" w:themeFillShade="D9"/>
          </w:tcPr>
          <w:p w:rsidR="00B7052C" w:rsidRDefault="00B7052C" w:rsidP="007B1683">
            <w:pPr>
              <w:spacing w:before="60" w:after="60"/>
              <w:jc w:val="center"/>
              <w:rPr>
                <w:rFonts w:ascii="Arial" w:hAnsi="Arial" w:cs="Arial"/>
                <w:sz w:val="18"/>
                <w:szCs w:val="18"/>
                <w:lang w:val="en-GB" w:eastAsia="fr-FR"/>
              </w:rPr>
            </w:pPr>
            <w:r>
              <w:rPr>
                <w:rFonts w:ascii="Arial" w:hAnsi="Arial" w:cs="Arial"/>
                <w:sz w:val="18"/>
                <w:szCs w:val="18"/>
                <w:lang w:val="en-GB" w:eastAsia="fr-FR"/>
              </w:rPr>
              <w:t xml:space="preserve">Others </w:t>
            </w:r>
          </w:p>
          <w:p w:rsidR="00B7052C" w:rsidRDefault="00B7052C" w:rsidP="007B1683">
            <w:pPr>
              <w:spacing w:before="60" w:after="60"/>
              <w:jc w:val="center"/>
              <w:rPr>
                <w:rFonts w:ascii="Arial" w:hAnsi="Arial" w:cs="Arial"/>
                <w:sz w:val="18"/>
                <w:szCs w:val="18"/>
                <w:lang w:val="en-GB" w:eastAsia="fr-FR"/>
              </w:rPr>
            </w:pPr>
            <w:r>
              <w:rPr>
                <w:rFonts w:ascii="Arial" w:hAnsi="Arial" w:cs="Arial"/>
                <w:sz w:val="18"/>
                <w:szCs w:val="18"/>
                <w:lang w:val="en-GB" w:eastAsia="fr-FR"/>
              </w:rPr>
              <w:t>------------</w:t>
            </w:r>
          </w:p>
        </w:tc>
      </w:tr>
      <w:tr w:rsidR="00B7052C" w:rsidTr="007B1683">
        <w:tc>
          <w:tcPr>
            <w:tcW w:w="1667" w:type="dxa"/>
          </w:tcPr>
          <w:p w:rsidR="00B7052C" w:rsidRPr="00F7399E" w:rsidRDefault="00B7052C" w:rsidP="007B1683">
            <w:pPr>
              <w:spacing w:before="40" w:after="40"/>
              <w:rPr>
                <w:rFonts w:ascii="Arial" w:hAnsi="Arial" w:cs="Arial"/>
                <w:bCs/>
                <w:sz w:val="18"/>
                <w:szCs w:val="18"/>
                <w:lang w:val="en-GB"/>
              </w:rPr>
            </w:pPr>
            <w:r w:rsidRPr="00F7399E">
              <w:rPr>
                <w:rFonts w:ascii="Arial" w:hAnsi="Arial" w:cs="Arial"/>
                <w:bCs/>
                <w:sz w:val="18"/>
                <w:szCs w:val="18"/>
                <w:lang w:val="en-GB"/>
              </w:rPr>
              <w:t xml:space="preserve">Agriculture </w:t>
            </w:r>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562479056"/>
              </w:sdtPr>
              <w:sdtEndPr/>
              <w:sdtContent>
                <w:r w:rsidR="00B7052C">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882845980"/>
              </w:sdtPr>
              <w:sdtEndPr/>
              <w:sdtContent>
                <w:r w:rsidR="00B7052C">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2061781491"/>
              </w:sdtPr>
              <w:sdtEndPr/>
              <w:sdtContent>
                <w:r w:rsidR="00B7052C">
                  <w:rPr>
                    <w:rFonts w:ascii="MS Gothic" w:eastAsia="MS Gothic" w:hAnsi="MS Gothic" w:hint="eastAsia"/>
                    <w:sz w:val="18"/>
                    <w:szCs w:val="18"/>
                    <w:lang w:val="en-GB"/>
                  </w:rPr>
                  <w:t>☐</w:t>
                </w:r>
              </w:sdtContent>
            </w:sdt>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503716659"/>
              </w:sdtPr>
              <w:sdtEndPr/>
              <w:sdtContent>
                <w:r w:rsidR="00B7052C">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2025355755"/>
              </w:sdtPr>
              <w:sdtEndPr/>
              <w:sdtContent>
                <w:r w:rsidR="00B7052C">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272601967"/>
              </w:sdtPr>
              <w:sdtEndPr/>
              <w:sdtContent>
                <w:r w:rsidR="00B7052C">
                  <w:rPr>
                    <w:rFonts w:ascii="MS Gothic" w:eastAsia="MS Gothic" w:hAnsi="MS Gothic" w:hint="eastAsia"/>
                    <w:sz w:val="18"/>
                    <w:szCs w:val="18"/>
                    <w:lang w:val="en-GB"/>
                  </w:rPr>
                  <w:t>☐</w:t>
                </w:r>
              </w:sdtContent>
            </w:sdt>
          </w:p>
        </w:tc>
        <w:tc>
          <w:tcPr>
            <w:tcW w:w="959"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392924971"/>
              </w:sdtPr>
              <w:sdtEndPr/>
              <w:sdtContent>
                <w:r w:rsidR="00B7052C">
                  <w:rPr>
                    <w:rFonts w:ascii="MS Gothic" w:eastAsia="MS Gothic" w:hAnsi="MS Gothic" w:hint="eastAsia"/>
                    <w:sz w:val="18"/>
                    <w:szCs w:val="18"/>
                    <w:lang w:val="en-GB"/>
                  </w:rPr>
                  <w:t>☐</w:t>
                </w:r>
              </w:sdtContent>
            </w:sdt>
          </w:p>
        </w:tc>
      </w:tr>
      <w:tr w:rsidR="00B7052C" w:rsidTr="007B1683">
        <w:tc>
          <w:tcPr>
            <w:tcW w:w="1667" w:type="dxa"/>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Forestry</w:t>
            </w:r>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2010254742"/>
              </w:sdtPr>
              <w:sdtEndPr/>
              <w:sdtContent>
                <w:r w:rsidR="00B7052C">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487333385"/>
              </w:sdtPr>
              <w:sdtEndPr/>
              <w:sdtContent>
                <w:r w:rsidR="00B7052C">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873265401"/>
              </w:sdtPr>
              <w:sdtEndPr/>
              <w:sdtContent>
                <w:r w:rsidR="00B7052C">
                  <w:rPr>
                    <w:rFonts w:ascii="MS Gothic" w:eastAsia="MS Gothic" w:hAnsi="MS Gothic" w:hint="eastAsia"/>
                    <w:sz w:val="18"/>
                    <w:szCs w:val="18"/>
                    <w:lang w:val="en-GB"/>
                  </w:rPr>
                  <w:t>☐</w:t>
                </w:r>
              </w:sdtContent>
            </w:sdt>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373453389"/>
              </w:sdtPr>
              <w:sdtEndPr/>
              <w:sdtContent>
                <w:r w:rsidR="00B7052C">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57948976"/>
              </w:sdtPr>
              <w:sdtEndPr/>
              <w:sdtContent>
                <w:r w:rsidR="00B7052C">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395894266"/>
              </w:sdtPr>
              <w:sdtEndPr/>
              <w:sdtContent>
                <w:r w:rsidR="00B7052C">
                  <w:rPr>
                    <w:rFonts w:ascii="MS Gothic" w:eastAsia="MS Gothic" w:hAnsi="MS Gothic" w:hint="eastAsia"/>
                    <w:sz w:val="18"/>
                    <w:szCs w:val="18"/>
                    <w:lang w:val="en-GB"/>
                  </w:rPr>
                  <w:t>☐</w:t>
                </w:r>
              </w:sdtContent>
            </w:sdt>
          </w:p>
        </w:tc>
        <w:tc>
          <w:tcPr>
            <w:tcW w:w="959"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335041797"/>
              </w:sdtPr>
              <w:sdtEndPr/>
              <w:sdtContent>
                <w:r w:rsidR="00B7052C">
                  <w:rPr>
                    <w:rFonts w:ascii="MS Gothic" w:eastAsia="MS Gothic" w:hAnsi="MS Gothic" w:hint="eastAsia"/>
                    <w:sz w:val="18"/>
                    <w:szCs w:val="18"/>
                    <w:lang w:val="en-GB"/>
                  </w:rPr>
                  <w:t>☐</w:t>
                </w:r>
              </w:sdtContent>
            </w:sdt>
          </w:p>
        </w:tc>
      </w:tr>
      <w:tr w:rsidR="00B7052C" w:rsidTr="007B1683">
        <w:tc>
          <w:tcPr>
            <w:tcW w:w="1667" w:type="dxa"/>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Biodiversity</w:t>
            </w:r>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987575641"/>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025363398"/>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697353192"/>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306825407"/>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637809685"/>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932665862"/>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978959116"/>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Human health</w:t>
            </w:r>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294490524"/>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2045280355"/>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42256659"/>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635870105"/>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37650005"/>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824086839"/>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666641336"/>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Water</w:t>
            </w:r>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662084369"/>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94607572"/>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069846307"/>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104340773"/>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735462561"/>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587739934"/>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713243234"/>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Marine and fisheries</w:t>
            </w:r>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933424457"/>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358242727"/>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2094691701"/>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495109149"/>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554923802"/>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530876114"/>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002501974"/>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Coastal areas</w:t>
            </w:r>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202717929"/>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466016630"/>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335729316"/>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758293789"/>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642425185"/>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454867974"/>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618514434"/>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Mountain areas</w:t>
            </w:r>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926456709"/>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216969103"/>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740548086"/>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44268936"/>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824154150"/>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929702223"/>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083563075"/>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Tourism</w:t>
            </w:r>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383407106"/>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310746583"/>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092545565"/>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589513766"/>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385361617"/>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031876664"/>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451021394"/>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Pr="00F7399E" w:rsidRDefault="00B7052C" w:rsidP="007B1683">
            <w:pPr>
              <w:spacing w:before="40" w:after="40"/>
              <w:rPr>
                <w:rFonts w:ascii="Arial" w:hAnsi="Arial" w:cs="Arial"/>
                <w:bCs/>
                <w:sz w:val="18"/>
                <w:szCs w:val="18"/>
                <w:lang w:val="en-GB"/>
              </w:rPr>
            </w:pPr>
            <w:r>
              <w:rPr>
                <w:rFonts w:ascii="Arial" w:hAnsi="Arial" w:cs="Arial"/>
                <w:bCs/>
                <w:sz w:val="18"/>
                <w:szCs w:val="18"/>
                <w:lang w:val="en-GB"/>
              </w:rPr>
              <w:t xml:space="preserve">Transport </w:t>
            </w:r>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741631926"/>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92162423"/>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136219298"/>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182431683"/>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661535928"/>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741524480"/>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453826272"/>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Energy</w:t>
            </w:r>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472017084"/>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134840544"/>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323784969"/>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903574275"/>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177882109"/>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364901391"/>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92677377"/>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Built environment</w:t>
            </w:r>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627151918"/>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786268621"/>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474481669"/>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928179942"/>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39499874"/>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387927313"/>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095163476"/>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Spatial planning, urban planning</w:t>
            </w:r>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658031394"/>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169950610"/>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90806775"/>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413321648"/>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444888001"/>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2036419639"/>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799265804"/>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 xml:space="preserve">Disaster risk reduction </w:t>
            </w:r>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533790917"/>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244002214"/>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152905662"/>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435911437"/>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2032785184"/>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845773383"/>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49432337"/>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Civil protection</w:t>
            </w:r>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603227469"/>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805076826"/>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913431972"/>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425717616"/>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26242048"/>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531540792"/>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440667908"/>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Industry</w:t>
            </w:r>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703312023"/>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589660125"/>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884607920"/>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669364914"/>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178809550"/>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004024490"/>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396810403"/>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Business and services</w:t>
            </w:r>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879038511"/>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399214950"/>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382248550"/>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38099210"/>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499960096"/>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113796853"/>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039018229"/>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Financial/</w:t>
            </w:r>
            <w:r>
              <w:rPr>
                <w:rFonts w:ascii="Arial" w:hAnsi="Arial" w:cs="Arial"/>
                <w:bCs/>
                <w:sz w:val="18"/>
                <w:szCs w:val="18"/>
                <w:lang w:val="en-GB"/>
              </w:rPr>
              <w:br/>
              <w:t>Insurance</w:t>
            </w:r>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375766227"/>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137458234"/>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2010864732"/>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519352836"/>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434777783"/>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699772647"/>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E3843" w:rsidP="007B1683">
            <w:pPr>
              <w:spacing w:before="40" w:after="40"/>
              <w:jc w:val="center"/>
              <w:rPr>
                <w:rFonts w:ascii="Arial" w:hAnsi="Arial" w:cs="Arial"/>
                <w:bCs/>
                <w:sz w:val="18"/>
                <w:szCs w:val="18"/>
                <w:lang w:val="en-GB"/>
              </w:rPr>
            </w:pPr>
            <w:sdt>
              <w:sdtPr>
                <w:rPr>
                  <w:sz w:val="18"/>
                  <w:szCs w:val="18"/>
                  <w:lang w:val="en-GB"/>
                </w:rPr>
                <w:id w:val="1473721192"/>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B7052C" w:rsidP="007B1683">
            <w:pPr>
              <w:spacing w:before="40" w:after="40"/>
              <w:rPr>
                <w:rFonts w:ascii="Arial" w:hAnsi="Arial" w:cs="Arial"/>
                <w:bCs/>
                <w:sz w:val="18"/>
                <w:szCs w:val="18"/>
                <w:lang w:val="en-GB"/>
              </w:rPr>
            </w:pPr>
            <w:r>
              <w:rPr>
                <w:rFonts w:ascii="Arial" w:hAnsi="Arial" w:cs="Arial"/>
                <w:bCs/>
                <w:sz w:val="18"/>
                <w:szCs w:val="18"/>
                <w:lang w:val="en-GB"/>
              </w:rPr>
              <w:t>Cultural heritage</w:t>
            </w:r>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84495568"/>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677957372"/>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873222180"/>
              </w:sdtPr>
              <w:sdtEndPr/>
              <w:sdtContent>
                <w:r w:rsidR="00B7052C" w:rsidRPr="00707C8D">
                  <w:rPr>
                    <w:rFonts w:ascii="MS Gothic" w:eastAsia="MS Gothic" w:hAnsi="MS Gothic" w:hint="eastAsia"/>
                    <w:sz w:val="18"/>
                    <w:szCs w:val="18"/>
                    <w:lang w:val="en-GB"/>
                  </w:rPr>
                  <w:t>☐</w:t>
                </w:r>
              </w:sdtContent>
            </w:sdt>
          </w:p>
        </w:tc>
        <w:tc>
          <w:tcPr>
            <w:tcW w:w="1075" w:type="dxa"/>
          </w:tcPr>
          <w:p w:rsidR="00B7052C" w:rsidRPr="00F7399E" w:rsidRDefault="00AE3843"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723672441"/>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691022077"/>
              </w:sdtPr>
              <w:sdtEndPr/>
              <w:sdtContent>
                <w:r w:rsidR="00B7052C" w:rsidRPr="00707C8D">
                  <w:rPr>
                    <w:rFonts w:ascii="MS Gothic" w:eastAsia="MS Gothic" w:hAnsi="MS Gothic" w:hint="eastAsia"/>
                    <w:sz w:val="18"/>
                    <w:szCs w:val="18"/>
                    <w:lang w:val="en-GB"/>
                  </w:rPr>
                  <w:t>☐</w:t>
                </w:r>
              </w:sdtContent>
            </w:sdt>
          </w:p>
        </w:tc>
        <w:tc>
          <w:tcPr>
            <w:tcW w:w="1076" w:type="dxa"/>
          </w:tcPr>
          <w:p w:rsidR="00B7052C" w:rsidRPr="00F7399E" w:rsidRDefault="00AE3843"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57017625"/>
              </w:sdtPr>
              <w:sdtEndPr/>
              <w:sdtContent>
                <w:r w:rsidR="00B7052C" w:rsidRPr="00707C8D">
                  <w:rPr>
                    <w:rFonts w:ascii="MS Gothic" w:eastAsia="MS Gothic" w:hAnsi="MS Gothic" w:hint="eastAsia"/>
                    <w:sz w:val="18"/>
                    <w:szCs w:val="18"/>
                    <w:lang w:val="en-GB"/>
                  </w:rPr>
                  <w:t>☐</w:t>
                </w:r>
              </w:sdtContent>
            </w:sdt>
          </w:p>
        </w:tc>
        <w:tc>
          <w:tcPr>
            <w:tcW w:w="959" w:type="dxa"/>
          </w:tcPr>
          <w:p w:rsidR="00B7052C" w:rsidRPr="00F7399E" w:rsidRDefault="00AE3843"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813905966"/>
              </w:sdtPr>
              <w:sdtEndPr/>
              <w:sdtContent>
                <w:r w:rsidR="00B7052C" w:rsidRPr="00707C8D">
                  <w:rPr>
                    <w:rFonts w:ascii="MS Gothic" w:eastAsia="MS Gothic" w:hAnsi="MS Gothic" w:hint="eastAsia"/>
                    <w:sz w:val="18"/>
                    <w:szCs w:val="18"/>
                    <w:lang w:val="en-GB"/>
                  </w:rPr>
                  <w:t>☐</w:t>
                </w:r>
              </w:sdtContent>
            </w:sdt>
          </w:p>
        </w:tc>
      </w:tr>
      <w:tr w:rsidR="00B7052C" w:rsidTr="007B1683">
        <w:tc>
          <w:tcPr>
            <w:tcW w:w="1667" w:type="dxa"/>
          </w:tcPr>
          <w:p w:rsidR="00B7052C" w:rsidRDefault="00711A20"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1075" w:type="dxa"/>
          </w:tcPr>
          <w:p w:rsidR="00B7052C" w:rsidRPr="00E60DD0" w:rsidRDefault="00AE3843" w:rsidP="007B1683">
            <w:pPr>
              <w:spacing w:before="40" w:after="40"/>
              <w:jc w:val="center"/>
              <w:rPr>
                <w:sz w:val="18"/>
                <w:szCs w:val="18"/>
                <w:lang w:val="en-GB"/>
              </w:rPr>
            </w:pPr>
            <w:sdt>
              <w:sdtPr>
                <w:rPr>
                  <w:rFonts w:ascii="Arial" w:hAnsi="Arial"/>
                  <w:color w:val="4F81BD" w:themeColor="accent1"/>
                  <w:sz w:val="18"/>
                  <w:szCs w:val="18"/>
                  <w:lang w:val="en-GB"/>
                </w:rPr>
                <w:id w:val="-1015307384"/>
              </w:sdtPr>
              <w:sdtEnd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AE3843" w:rsidP="007B1683">
            <w:pPr>
              <w:spacing w:before="40" w:after="40"/>
              <w:jc w:val="center"/>
              <w:rPr>
                <w:sz w:val="18"/>
                <w:szCs w:val="18"/>
                <w:lang w:val="en-GB"/>
              </w:rPr>
            </w:pPr>
            <w:sdt>
              <w:sdtPr>
                <w:rPr>
                  <w:rFonts w:ascii="Arial" w:hAnsi="Arial"/>
                  <w:color w:val="4F81BD" w:themeColor="accent1"/>
                  <w:sz w:val="18"/>
                  <w:szCs w:val="18"/>
                  <w:lang w:val="en-GB"/>
                </w:rPr>
                <w:id w:val="-1067180690"/>
              </w:sdtPr>
              <w:sdtEnd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AE3843" w:rsidP="007B1683">
            <w:pPr>
              <w:spacing w:before="40" w:after="40"/>
              <w:jc w:val="center"/>
              <w:rPr>
                <w:sz w:val="18"/>
                <w:szCs w:val="18"/>
                <w:lang w:val="en-GB"/>
              </w:rPr>
            </w:pPr>
            <w:sdt>
              <w:sdtPr>
                <w:rPr>
                  <w:rFonts w:ascii="Arial" w:hAnsi="Arial"/>
                  <w:color w:val="4F81BD" w:themeColor="accent1"/>
                  <w:sz w:val="18"/>
                  <w:szCs w:val="18"/>
                  <w:lang w:val="en-GB"/>
                </w:rPr>
                <w:id w:val="-1996866632"/>
              </w:sdtPr>
              <w:sdtEndPr/>
              <w:sdtContent>
                <w:r w:rsidR="00B7052C" w:rsidRPr="00E60DD0">
                  <w:rPr>
                    <w:rFonts w:ascii="MS Mincho" w:eastAsia="MS Mincho" w:hAnsi="MS Mincho" w:cs="MS Mincho" w:hint="eastAsia"/>
                    <w:sz w:val="18"/>
                    <w:szCs w:val="18"/>
                    <w:lang w:val="en-GB"/>
                  </w:rPr>
                  <w:t>☐</w:t>
                </w:r>
              </w:sdtContent>
            </w:sdt>
          </w:p>
        </w:tc>
        <w:tc>
          <w:tcPr>
            <w:tcW w:w="1075" w:type="dxa"/>
          </w:tcPr>
          <w:p w:rsidR="00B7052C" w:rsidRPr="00E60DD0" w:rsidRDefault="00AE3843" w:rsidP="007B1683">
            <w:pPr>
              <w:spacing w:before="40" w:after="40"/>
              <w:jc w:val="center"/>
              <w:rPr>
                <w:sz w:val="18"/>
                <w:szCs w:val="18"/>
                <w:lang w:val="en-GB"/>
              </w:rPr>
            </w:pPr>
            <w:sdt>
              <w:sdtPr>
                <w:rPr>
                  <w:rFonts w:ascii="Arial" w:hAnsi="Arial"/>
                  <w:color w:val="4F81BD" w:themeColor="accent1"/>
                  <w:sz w:val="18"/>
                  <w:szCs w:val="18"/>
                  <w:lang w:val="en-GB"/>
                </w:rPr>
                <w:id w:val="458456122"/>
              </w:sdtPr>
              <w:sdtEnd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AE3843" w:rsidP="007B1683">
            <w:pPr>
              <w:spacing w:before="40" w:after="40"/>
              <w:jc w:val="center"/>
              <w:rPr>
                <w:sz w:val="18"/>
                <w:szCs w:val="18"/>
                <w:lang w:val="en-GB"/>
              </w:rPr>
            </w:pPr>
            <w:sdt>
              <w:sdtPr>
                <w:rPr>
                  <w:rFonts w:ascii="Arial" w:hAnsi="Arial"/>
                  <w:color w:val="4F81BD" w:themeColor="accent1"/>
                  <w:sz w:val="18"/>
                  <w:szCs w:val="18"/>
                  <w:lang w:val="en-GB"/>
                </w:rPr>
                <w:id w:val="-900518084"/>
              </w:sdtPr>
              <w:sdtEnd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AE3843" w:rsidP="007B1683">
            <w:pPr>
              <w:spacing w:before="40" w:after="40"/>
              <w:jc w:val="center"/>
              <w:rPr>
                <w:sz w:val="18"/>
                <w:szCs w:val="18"/>
                <w:lang w:val="en-GB"/>
              </w:rPr>
            </w:pPr>
            <w:sdt>
              <w:sdtPr>
                <w:rPr>
                  <w:rFonts w:ascii="Arial" w:hAnsi="Arial"/>
                  <w:color w:val="4F81BD" w:themeColor="accent1"/>
                  <w:sz w:val="18"/>
                  <w:szCs w:val="18"/>
                  <w:lang w:val="en-GB"/>
                </w:rPr>
                <w:id w:val="-1804535916"/>
              </w:sdtPr>
              <w:sdtEndPr/>
              <w:sdtContent>
                <w:r w:rsidR="00B7052C" w:rsidRPr="00E60DD0">
                  <w:rPr>
                    <w:rFonts w:ascii="MS Mincho" w:eastAsia="MS Mincho" w:hAnsi="MS Mincho" w:cs="MS Mincho" w:hint="eastAsia"/>
                    <w:sz w:val="18"/>
                    <w:szCs w:val="18"/>
                    <w:lang w:val="en-GB"/>
                  </w:rPr>
                  <w:t>☐</w:t>
                </w:r>
              </w:sdtContent>
            </w:sdt>
          </w:p>
        </w:tc>
        <w:tc>
          <w:tcPr>
            <w:tcW w:w="959" w:type="dxa"/>
          </w:tcPr>
          <w:p w:rsidR="00B7052C" w:rsidRPr="00E60DD0" w:rsidRDefault="00AE3843" w:rsidP="007B1683">
            <w:pPr>
              <w:spacing w:before="40" w:after="40"/>
              <w:jc w:val="center"/>
              <w:rPr>
                <w:sz w:val="18"/>
                <w:szCs w:val="18"/>
                <w:lang w:val="en-GB"/>
              </w:rPr>
            </w:pPr>
            <w:sdt>
              <w:sdtPr>
                <w:rPr>
                  <w:rFonts w:ascii="Arial" w:hAnsi="Arial"/>
                  <w:color w:val="4F81BD" w:themeColor="accent1"/>
                  <w:sz w:val="18"/>
                  <w:szCs w:val="18"/>
                  <w:lang w:val="en-GB"/>
                </w:rPr>
                <w:id w:val="51964670"/>
              </w:sdtPr>
              <w:sdtEndPr/>
              <w:sdtContent>
                <w:r w:rsidR="00B7052C" w:rsidRPr="00E60DD0">
                  <w:rPr>
                    <w:rFonts w:ascii="MS Mincho" w:eastAsia="MS Mincho" w:hAnsi="MS Mincho" w:cs="MS Mincho" w:hint="eastAsia"/>
                    <w:sz w:val="18"/>
                    <w:szCs w:val="18"/>
                    <w:lang w:val="en-GB"/>
                  </w:rPr>
                  <w:t>☐</w:t>
                </w:r>
              </w:sdtContent>
            </w:sdt>
          </w:p>
        </w:tc>
      </w:tr>
      <w:tr w:rsidR="00B7052C" w:rsidTr="007B1683">
        <w:tc>
          <w:tcPr>
            <w:tcW w:w="1667" w:type="dxa"/>
          </w:tcPr>
          <w:p w:rsidR="00B7052C" w:rsidRDefault="00711A20"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1075" w:type="dxa"/>
          </w:tcPr>
          <w:p w:rsidR="00B7052C" w:rsidRPr="00E60DD0" w:rsidRDefault="00AE3843" w:rsidP="007B1683">
            <w:pPr>
              <w:spacing w:before="40" w:after="40"/>
              <w:jc w:val="center"/>
              <w:rPr>
                <w:sz w:val="18"/>
                <w:szCs w:val="18"/>
                <w:lang w:val="en-GB"/>
              </w:rPr>
            </w:pPr>
            <w:sdt>
              <w:sdtPr>
                <w:rPr>
                  <w:rFonts w:ascii="Arial" w:hAnsi="Arial"/>
                  <w:color w:val="4F81BD" w:themeColor="accent1"/>
                  <w:sz w:val="18"/>
                  <w:szCs w:val="18"/>
                  <w:lang w:val="en-GB"/>
                </w:rPr>
                <w:id w:val="209693415"/>
              </w:sdtPr>
              <w:sdtEnd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AE3843" w:rsidP="007B1683">
            <w:pPr>
              <w:spacing w:before="40" w:after="40"/>
              <w:jc w:val="center"/>
              <w:rPr>
                <w:sz w:val="18"/>
                <w:szCs w:val="18"/>
                <w:lang w:val="en-GB"/>
              </w:rPr>
            </w:pPr>
            <w:sdt>
              <w:sdtPr>
                <w:rPr>
                  <w:rFonts w:ascii="Arial" w:hAnsi="Arial"/>
                  <w:color w:val="4F81BD" w:themeColor="accent1"/>
                  <w:sz w:val="18"/>
                  <w:szCs w:val="18"/>
                  <w:lang w:val="en-GB"/>
                </w:rPr>
                <w:id w:val="1319221655"/>
              </w:sdtPr>
              <w:sdtEnd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AE3843" w:rsidP="007B1683">
            <w:pPr>
              <w:spacing w:before="40" w:after="40"/>
              <w:jc w:val="center"/>
              <w:rPr>
                <w:sz w:val="18"/>
                <w:szCs w:val="18"/>
                <w:lang w:val="en-GB"/>
              </w:rPr>
            </w:pPr>
            <w:sdt>
              <w:sdtPr>
                <w:rPr>
                  <w:rFonts w:ascii="Arial" w:hAnsi="Arial"/>
                  <w:color w:val="4F81BD" w:themeColor="accent1"/>
                  <w:sz w:val="18"/>
                  <w:szCs w:val="18"/>
                  <w:lang w:val="en-GB"/>
                </w:rPr>
                <w:id w:val="1608231694"/>
              </w:sdtPr>
              <w:sdtEndPr/>
              <w:sdtContent>
                <w:r w:rsidR="00B7052C" w:rsidRPr="00E60DD0">
                  <w:rPr>
                    <w:rFonts w:ascii="MS Mincho" w:eastAsia="MS Mincho" w:hAnsi="MS Mincho" w:cs="MS Mincho" w:hint="eastAsia"/>
                    <w:sz w:val="18"/>
                    <w:szCs w:val="18"/>
                    <w:lang w:val="en-GB"/>
                  </w:rPr>
                  <w:t>☐</w:t>
                </w:r>
              </w:sdtContent>
            </w:sdt>
          </w:p>
        </w:tc>
        <w:tc>
          <w:tcPr>
            <w:tcW w:w="1075" w:type="dxa"/>
          </w:tcPr>
          <w:p w:rsidR="00B7052C" w:rsidRPr="00E60DD0" w:rsidRDefault="00AE3843" w:rsidP="007B1683">
            <w:pPr>
              <w:spacing w:before="40" w:after="40"/>
              <w:jc w:val="center"/>
              <w:rPr>
                <w:sz w:val="18"/>
                <w:szCs w:val="18"/>
                <w:lang w:val="en-GB"/>
              </w:rPr>
            </w:pPr>
            <w:sdt>
              <w:sdtPr>
                <w:rPr>
                  <w:rFonts w:ascii="Arial" w:hAnsi="Arial"/>
                  <w:color w:val="4F81BD" w:themeColor="accent1"/>
                  <w:sz w:val="18"/>
                  <w:szCs w:val="18"/>
                  <w:lang w:val="en-GB"/>
                </w:rPr>
                <w:id w:val="284635024"/>
              </w:sdtPr>
              <w:sdtEnd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AE3843" w:rsidP="007B1683">
            <w:pPr>
              <w:spacing w:before="40" w:after="40"/>
              <w:jc w:val="center"/>
              <w:rPr>
                <w:sz w:val="18"/>
                <w:szCs w:val="18"/>
                <w:lang w:val="en-GB"/>
              </w:rPr>
            </w:pPr>
            <w:sdt>
              <w:sdtPr>
                <w:rPr>
                  <w:rFonts w:ascii="Arial" w:hAnsi="Arial"/>
                  <w:color w:val="4F81BD" w:themeColor="accent1"/>
                  <w:sz w:val="18"/>
                  <w:szCs w:val="18"/>
                  <w:lang w:val="en-GB"/>
                </w:rPr>
                <w:id w:val="-1412538074"/>
              </w:sdtPr>
              <w:sdtEndPr/>
              <w:sdtContent>
                <w:r w:rsidR="00B7052C" w:rsidRPr="00E60DD0">
                  <w:rPr>
                    <w:rFonts w:ascii="MS Mincho" w:eastAsia="MS Mincho" w:hAnsi="MS Mincho" w:cs="MS Mincho" w:hint="eastAsia"/>
                    <w:sz w:val="18"/>
                    <w:szCs w:val="18"/>
                    <w:lang w:val="en-GB"/>
                  </w:rPr>
                  <w:t>☐</w:t>
                </w:r>
              </w:sdtContent>
            </w:sdt>
          </w:p>
        </w:tc>
        <w:tc>
          <w:tcPr>
            <w:tcW w:w="1076" w:type="dxa"/>
          </w:tcPr>
          <w:p w:rsidR="00B7052C" w:rsidRPr="00E60DD0" w:rsidRDefault="00AE3843" w:rsidP="007B1683">
            <w:pPr>
              <w:spacing w:before="40" w:after="40"/>
              <w:jc w:val="center"/>
              <w:rPr>
                <w:sz w:val="18"/>
                <w:szCs w:val="18"/>
                <w:lang w:val="en-GB"/>
              </w:rPr>
            </w:pPr>
            <w:sdt>
              <w:sdtPr>
                <w:rPr>
                  <w:rFonts w:ascii="Arial" w:hAnsi="Arial"/>
                  <w:color w:val="4F81BD" w:themeColor="accent1"/>
                  <w:sz w:val="18"/>
                  <w:szCs w:val="18"/>
                  <w:lang w:val="en-GB"/>
                </w:rPr>
                <w:id w:val="1631511926"/>
              </w:sdtPr>
              <w:sdtEndPr/>
              <w:sdtContent>
                <w:r w:rsidR="00B7052C" w:rsidRPr="00E60DD0">
                  <w:rPr>
                    <w:rFonts w:ascii="MS Mincho" w:eastAsia="MS Mincho" w:hAnsi="MS Mincho" w:cs="MS Mincho" w:hint="eastAsia"/>
                    <w:sz w:val="18"/>
                    <w:szCs w:val="18"/>
                    <w:lang w:val="en-GB"/>
                  </w:rPr>
                  <w:t>☐</w:t>
                </w:r>
              </w:sdtContent>
            </w:sdt>
          </w:p>
        </w:tc>
        <w:tc>
          <w:tcPr>
            <w:tcW w:w="959" w:type="dxa"/>
          </w:tcPr>
          <w:p w:rsidR="00B7052C" w:rsidRPr="00E60DD0" w:rsidRDefault="00AE3843" w:rsidP="007B1683">
            <w:pPr>
              <w:spacing w:before="40" w:after="40"/>
              <w:jc w:val="center"/>
              <w:rPr>
                <w:sz w:val="18"/>
                <w:szCs w:val="18"/>
                <w:lang w:val="en-GB"/>
              </w:rPr>
            </w:pPr>
            <w:sdt>
              <w:sdtPr>
                <w:rPr>
                  <w:rFonts w:ascii="Arial" w:hAnsi="Arial"/>
                  <w:color w:val="4F81BD" w:themeColor="accent1"/>
                  <w:sz w:val="18"/>
                  <w:szCs w:val="18"/>
                  <w:lang w:val="en-GB"/>
                </w:rPr>
                <w:id w:val="-1061401944"/>
              </w:sdtPr>
              <w:sdtEndPr/>
              <w:sdtContent>
                <w:r w:rsidR="00B7052C" w:rsidRPr="00E60DD0">
                  <w:rPr>
                    <w:rFonts w:ascii="MS Mincho" w:eastAsia="MS Mincho" w:hAnsi="MS Mincho" w:cs="MS Mincho" w:hint="eastAsia"/>
                    <w:sz w:val="18"/>
                    <w:szCs w:val="18"/>
                    <w:lang w:val="en-GB"/>
                  </w:rPr>
                  <w:t>☐</w:t>
                </w:r>
              </w:sdtContent>
            </w:sdt>
          </w:p>
        </w:tc>
      </w:tr>
    </w:tbl>
    <w:p w:rsidR="00B7052C" w:rsidRDefault="00B7052C" w:rsidP="00B7052C">
      <w:pPr>
        <w:pStyle w:val="ListParagraph"/>
        <w:ind w:left="284"/>
        <w:rPr>
          <w:rFonts w:ascii="Arial" w:hAnsi="Arial" w:cs="Arial"/>
          <w:sz w:val="18"/>
          <w:szCs w:val="18"/>
          <w:lang w:val="en-GB" w:eastAsia="fr-FR"/>
        </w:rPr>
      </w:pPr>
    </w:p>
    <w:p w:rsidR="003B6AAA" w:rsidRDefault="003B6AAA" w:rsidP="00B7052C">
      <w:pPr>
        <w:pStyle w:val="ListParagraph"/>
        <w:ind w:left="284"/>
        <w:rPr>
          <w:rFonts w:ascii="Arial" w:hAnsi="Arial" w:cs="Arial"/>
          <w:sz w:val="18"/>
          <w:szCs w:val="18"/>
          <w:lang w:val="en-GB" w:eastAsia="fr-FR"/>
        </w:rPr>
      </w:pPr>
    </w:p>
    <w:p w:rsidR="00B7052C" w:rsidRDefault="00B7052C" w:rsidP="00E822F2">
      <w:pPr>
        <w:pStyle w:val="ListParagraph"/>
        <w:numPr>
          <w:ilvl w:val="0"/>
          <w:numId w:val="40"/>
        </w:numPr>
        <w:ind w:left="426" w:hanging="426"/>
        <w:rPr>
          <w:rFonts w:ascii="Arial" w:hAnsi="Arial" w:cs="Arial"/>
          <w:bCs/>
          <w:sz w:val="18"/>
          <w:szCs w:val="18"/>
          <w:lang w:val="en-GB"/>
        </w:rPr>
      </w:pPr>
      <w:r>
        <w:rPr>
          <w:rFonts w:ascii="Arial" w:hAnsi="Arial" w:cs="Arial"/>
          <w:bCs/>
          <w:sz w:val="18"/>
          <w:szCs w:val="18"/>
          <w:lang w:val="en-GB"/>
        </w:rPr>
        <w:t xml:space="preserve">If </w:t>
      </w:r>
      <w:r w:rsidR="008F6B13">
        <w:rPr>
          <w:rFonts w:ascii="Arial" w:hAnsi="Arial" w:cs="Arial"/>
          <w:bCs/>
          <w:sz w:val="18"/>
          <w:szCs w:val="18"/>
          <w:lang w:val="en-GB"/>
        </w:rPr>
        <w:t xml:space="preserve">(additional) </w:t>
      </w:r>
      <w:r>
        <w:rPr>
          <w:rFonts w:ascii="Arial" w:hAnsi="Arial" w:cs="Arial"/>
          <w:bCs/>
          <w:sz w:val="18"/>
          <w:szCs w:val="18"/>
          <w:lang w:val="en-GB"/>
        </w:rPr>
        <w:t>instruments for implementation are</w:t>
      </w:r>
      <w:r w:rsidR="008F6B13">
        <w:rPr>
          <w:rFonts w:ascii="Arial" w:hAnsi="Arial" w:cs="Arial"/>
          <w:bCs/>
          <w:sz w:val="18"/>
          <w:szCs w:val="18"/>
          <w:lang w:val="en-GB"/>
        </w:rPr>
        <w:t xml:space="preserve"> planned</w:t>
      </w:r>
      <w:r>
        <w:rPr>
          <w:rFonts w:ascii="Arial" w:hAnsi="Arial" w:cs="Arial"/>
          <w:bCs/>
          <w:sz w:val="18"/>
          <w:szCs w:val="18"/>
          <w:lang w:val="en-GB"/>
        </w:rPr>
        <w:t xml:space="preserve"> </w:t>
      </w:r>
      <w:r w:rsidRPr="00E529C1">
        <w:rPr>
          <w:rFonts w:ascii="Arial" w:hAnsi="Arial" w:cs="Arial"/>
          <w:bCs/>
          <w:sz w:val="18"/>
          <w:szCs w:val="18"/>
          <w:lang w:val="en-GB"/>
        </w:rPr>
        <w:t>in your country</w:t>
      </w:r>
      <w:r>
        <w:rPr>
          <w:rFonts w:ascii="Arial" w:hAnsi="Arial" w:cs="Arial"/>
          <w:bCs/>
          <w:sz w:val="18"/>
          <w:szCs w:val="18"/>
          <w:lang w:val="en-GB"/>
        </w:rPr>
        <w:t xml:space="preserve">, </w:t>
      </w:r>
      <w:r w:rsidR="002C6E4F">
        <w:rPr>
          <w:rFonts w:ascii="Arial" w:hAnsi="Arial" w:cs="Arial"/>
          <w:bCs/>
          <w:sz w:val="18"/>
          <w:szCs w:val="18"/>
          <w:lang w:val="en-GB"/>
        </w:rPr>
        <w:t>what</w:t>
      </w:r>
      <w:r w:rsidR="002C6E4F" w:rsidRPr="00E529C1">
        <w:rPr>
          <w:rFonts w:ascii="Arial" w:hAnsi="Arial" w:cs="Arial"/>
          <w:bCs/>
          <w:sz w:val="18"/>
          <w:szCs w:val="18"/>
          <w:lang w:val="en-GB"/>
        </w:rPr>
        <w:t xml:space="preserve"> </w:t>
      </w:r>
      <w:r w:rsidRPr="00E529C1">
        <w:rPr>
          <w:rFonts w:ascii="Arial" w:hAnsi="Arial" w:cs="Arial"/>
          <w:bCs/>
          <w:sz w:val="18"/>
          <w:szCs w:val="18"/>
          <w:lang w:val="en-GB"/>
        </w:rPr>
        <w:t xml:space="preserve">are the main instruments </w:t>
      </w:r>
      <w:r>
        <w:rPr>
          <w:rFonts w:ascii="Arial" w:hAnsi="Arial" w:cs="Arial"/>
          <w:bCs/>
          <w:sz w:val="18"/>
          <w:szCs w:val="18"/>
          <w:lang w:val="en-GB"/>
        </w:rPr>
        <w:t>you are considering</w:t>
      </w:r>
      <w:r w:rsidRPr="00E529C1">
        <w:rPr>
          <w:rFonts w:ascii="Arial" w:hAnsi="Arial" w:cs="Arial"/>
          <w:bCs/>
          <w:sz w:val="18"/>
          <w:szCs w:val="18"/>
          <w:lang w:val="en-GB"/>
        </w:rPr>
        <w:t xml:space="preserve">? </w:t>
      </w:r>
    </w:p>
    <w:p w:rsidR="00B7052C" w:rsidRPr="008B4983" w:rsidRDefault="00B7052C" w:rsidP="00B7052C">
      <w:pPr>
        <w:pStyle w:val="ListParagraph"/>
        <w:ind w:left="284"/>
        <w:rPr>
          <w:rFonts w:ascii="Arial" w:hAnsi="Arial" w:cs="Arial"/>
          <w:sz w:val="4"/>
          <w:szCs w:val="4"/>
          <w:lang w:val="en-GB" w:eastAsia="fr-FR"/>
        </w:rPr>
      </w:pPr>
    </w:p>
    <w:sdt>
      <w:sdtPr>
        <w:rPr>
          <w:rStyle w:val="Formatvorlage1"/>
        </w:rPr>
        <w:id w:val="89123963"/>
        <w:text/>
      </w:sdtPr>
      <w:sdtEndPr>
        <w:rPr>
          <w:rStyle w:val="Formatvorlage1"/>
        </w:rPr>
      </w:sdtEndPr>
      <w:sdtContent>
        <w:p w:rsidR="00B7052C" w:rsidRPr="003B7E58" w:rsidRDefault="00490D38" w:rsidP="00E822F2">
          <w:pPr>
            <w:ind w:left="360" w:firstLine="66"/>
            <w:jc w:val="both"/>
            <w:rPr>
              <w:rStyle w:val="Formatvorlage1"/>
            </w:rPr>
          </w:pPr>
          <w:r>
            <w:rPr>
              <w:rStyle w:val="Formatvorlage1"/>
              <w:lang w:val="de-AT"/>
            </w:rPr>
            <w:t>Please insert text</w:t>
          </w:r>
        </w:p>
      </w:sdtContent>
    </w:sdt>
    <w:p w:rsidR="00B7052C" w:rsidRDefault="00B7052C" w:rsidP="00B7052C">
      <w:pPr>
        <w:pStyle w:val="ListParagraph"/>
        <w:ind w:left="284"/>
        <w:rPr>
          <w:rFonts w:ascii="Arial" w:hAnsi="Arial" w:cs="Arial"/>
          <w:sz w:val="18"/>
          <w:szCs w:val="18"/>
          <w:lang w:val="en-GB" w:eastAsia="fr-FR"/>
        </w:rPr>
      </w:pPr>
    </w:p>
    <w:p w:rsidR="00B7052C" w:rsidRDefault="002C6E4F" w:rsidP="00E822F2">
      <w:pPr>
        <w:pStyle w:val="ListParagraph"/>
        <w:numPr>
          <w:ilvl w:val="0"/>
          <w:numId w:val="40"/>
        </w:numPr>
        <w:ind w:left="426" w:hanging="426"/>
        <w:rPr>
          <w:rFonts w:ascii="Arial" w:hAnsi="Arial" w:cs="Arial"/>
          <w:bCs/>
          <w:sz w:val="18"/>
          <w:szCs w:val="18"/>
          <w:lang w:val="en-GB"/>
        </w:rPr>
      </w:pPr>
      <w:r>
        <w:rPr>
          <w:rFonts w:ascii="Arial" w:hAnsi="Arial" w:cs="Arial"/>
          <w:bCs/>
          <w:sz w:val="18"/>
          <w:szCs w:val="18"/>
          <w:lang w:val="en-GB"/>
        </w:rPr>
        <w:t>What</w:t>
      </w:r>
      <w:r w:rsidRPr="00E529C1">
        <w:rPr>
          <w:rFonts w:ascii="Arial" w:hAnsi="Arial" w:cs="Arial"/>
          <w:bCs/>
          <w:sz w:val="18"/>
          <w:szCs w:val="18"/>
          <w:lang w:val="en-GB"/>
        </w:rPr>
        <w:t xml:space="preserve"> </w:t>
      </w:r>
      <w:r w:rsidR="00B7052C" w:rsidRPr="00E529C1">
        <w:rPr>
          <w:rFonts w:ascii="Arial" w:hAnsi="Arial" w:cs="Arial"/>
          <w:bCs/>
          <w:sz w:val="18"/>
          <w:szCs w:val="18"/>
          <w:lang w:val="en-GB"/>
        </w:rPr>
        <w:t xml:space="preserve">are the most important financing mechanisms currently in place </w:t>
      </w:r>
      <w:r w:rsidR="00B7052C">
        <w:rPr>
          <w:rFonts w:ascii="Arial" w:hAnsi="Arial" w:cs="Arial"/>
          <w:bCs/>
          <w:sz w:val="18"/>
          <w:szCs w:val="18"/>
          <w:lang w:val="en-GB"/>
        </w:rPr>
        <w:t xml:space="preserve">(or </w:t>
      </w:r>
      <w:r>
        <w:rPr>
          <w:rFonts w:ascii="Arial" w:hAnsi="Arial" w:cs="Arial"/>
          <w:bCs/>
          <w:sz w:val="18"/>
          <w:szCs w:val="18"/>
          <w:lang w:val="en-GB"/>
        </w:rPr>
        <w:t xml:space="preserve">the mechanisms that </w:t>
      </w:r>
      <w:r w:rsidR="00B7052C">
        <w:rPr>
          <w:rFonts w:ascii="Arial" w:hAnsi="Arial" w:cs="Arial"/>
          <w:bCs/>
          <w:sz w:val="18"/>
          <w:szCs w:val="18"/>
          <w:lang w:val="en-GB"/>
        </w:rPr>
        <w:t xml:space="preserve">will be considered in the future) </w:t>
      </w:r>
      <w:r w:rsidR="00B7052C" w:rsidRPr="00E529C1">
        <w:rPr>
          <w:rFonts w:ascii="Arial" w:hAnsi="Arial" w:cs="Arial"/>
          <w:bCs/>
          <w:sz w:val="18"/>
          <w:szCs w:val="18"/>
          <w:lang w:val="en-GB"/>
        </w:rPr>
        <w:t xml:space="preserve">for </w:t>
      </w:r>
      <w:r w:rsidR="00B7052C">
        <w:rPr>
          <w:rFonts w:ascii="Arial" w:hAnsi="Arial" w:cs="Arial"/>
          <w:bCs/>
          <w:sz w:val="18"/>
          <w:szCs w:val="18"/>
          <w:lang w:val="en-GB"/>
        </w:rPr>
        <w:t>i</w:t>
      </w:r>
      <w:r w:rsidR="00B7052C" w:rsidRPr="00E529C1">
        <w:rPr>
          <w:rFonts w:ascii="Arial" w:hAnsi="Arial" w:cs="Arial"/>
          <w:bCs/>
          <w:sz w:val="18"/>
          <w:szCs w:val="18"/>
          <w:lang w:val="en-GB"/>
        </w:rPr>
        <w:t xml:space="preserve">mplementing adaptation in </w:t>
      </w:r>
      <w:r w:rsidR="00B7052C">
        <w:rPr>
          <w:rFonts w:ascii="Arial" w:hAnsi="Arial" w:cs="Arial"/>
          <w:bCs/>
          <w:sz w:val="18"/>
          <w:szCs w:val="18"/>
          <w:lang w:val="en-GB"/>
        </w:rPr>
        <w:t xml:space="preserve">the </w:t>
      </w:r>
      <w:r w:rsidR="00B7052C" w:rsidRPr="00E529C1">
        <w:rPr>
          <w:rFonts w:ascii="Arial" w:hAnsi="Arial" w:cs="Arial"/>
          <w:bCs/>
          <w:sz w:val="18"/>
          <w:szCs w:val="18"/>
          <w:lang w:val="en-GB"/>
        </w:rPr>
        <w:t>sectors</w:t>
      </w:r>
      <w:r w:rsidR="00B7052C">
        <w:rPr>
          <w:rFonts w:ascii="Arial" w:hAnsi="Arial" w:cs="Arial"/>
          <w:bCs/>
          <w:sz w:val="18"/>
          <w:szCs w:val="18"/>
          <w:lang w:val="en-GB"/>
        </w:rPr>
        <w:t xml:space="preserve"> you have identified as relevant</w:t>
      </w:r>
      <w:r w:rsidR="00B7052C" w:rsidRPr="00E529C1">
        <w:rPr>
          <w:rFonts w:ascii="Arial" w:hAnsi="Arial" w:cs="Arial"/>
          <w:bCs/>
          <w:sz w:val="18"/>
          <w:szCs w:val="18"/>
          <w:lang w:val="en-GB"/>
        </w:rPr>
        <w:t xml:space="preserve"> in your country</w:t>
      </w:r>
      <w:r w:rsidR="00B7052C">
        <w:rPr>
          <w:rFonts w:ascii="Arial" w:hAnsi="Arial" w:cs="Arial"/>
          <w:bCs/>
          <w:sz w:val="18"/>
          <w:szCs w:val="18"/>
          <w:lang w:val="en-GB"/>
        </w:rPr>
        <w:t>?</w:t>
      </w:r>
      <w:r w:rsidR="00B7052C" w:rsidRPr="00E529C1">
        <w:rPr>
          <w:rFonts w:ascii="Arial" w:hAnsi="Arial" w:cs="Arial"/>
          <w:bCs/>
          <w:sz w:val="18"/>
          <w:szCs w:val="18"/>
          <w:lang w:val="en-GB"/>
        </w:rPr>
        <w:t xml:space="preserve"> </w:t>
      </w:r>
    </w:p>
    <w:p w:rsidR="00B7052C" w:rsidRDefault="00B7052C" w:rsidP="00B7052C">
      <w:pPr>
        <w:jc w:val="both"/>
        <w:rPr>
          <w:rFonts w:ascii="Arial" w:hAnsi="Arial" w:cs="Arial"/>
          <w:b/>
          <w:i/>
          <w:sz w:val="18"/>
          <w:szCs w:val="18"/>
          <w:lang w:val="en-GB" w:eastAsia="fr-FR"/>
        </w:rPr>
      </w:pPr>
    </w:p>
    <w:tbl>
      <w:tblPr>
        <w:tblStyle w:val="TableGrid"/>
        <w:tblW w:w="7162" w:type="dxa"/>
        <w:tblInd w:w="-34" w:type="dxa"/>
        <w:tblLayout w:type="fixed"/>
        <w:tblLook w:val="04A0" w:firstRow="1" w:lastRow="0" w:firstColumn="1" w:lastColumn="0" w:noHBand="0" w:noVBand="1"/>
      </w:tblPr>
      <w:tblGrid>
        <w:gridCol w:w="1667"/>
        <w:gridCol w:w="1099"/>
        <w:gridCol w:w="1099"/>
        <w:gridCol w:w="1099"/>
        <w:gridCol w:w="1099"/>
        <w:gridCol w:w="1099"/>
      </w:tblGrid>
      <w:tr w:rsidR="001D123B" w:rsidTr="001D123B">
        <w:trPr>
          <w:trHeight w:val="1114"/>
        </w:trPr>
        <w:tc>
          <w:tcPr>
            <w:tcW w:w="1667" w:type="dxa"/>
            <w:shd w:val="clear" w:color="auto" w:fill="D9D9D9" w:themeFill="background1" w:themeFillShade="D9"/>
          </w:tcPr>
          <w:p w:rsidR="001D123B" w:rsidRPr="00E529C1" w:rsidRDefault="001D123B" w:rsidP="007B1683">
            <w:pPr>
              <w:spacing w:before="60" w:after="60"/>
              <w:jc w:val="right"/>
              <w:rPr>
                <w:rFonts w:ascii="Arial" w:hAnsi="Arial" w:cs="Arial"/>
                <w:bCs/>
                <w:sz w:val="18"/>
                <w:szCs w:val="18"/>
                <w:lang w:val="en-GB"/>
              </w:rPr>
            </w:pPr>
            <w:r w:rsidRPr="005B6A7B">
              <w:rPr>
                <w:rFonts w:ascii="Arial" w:hAnsi="Arial" w:cs="Arial"/>
                <w:bCs/>
                <w:sz w:val="18"/>
                <w:szCs w:val="18"/>
                <w:lang w:val="en-GB"/>
              </w:rPr>
              <w:t xml:space="preserve">        </w:t>
            </w:r>
            <w:r>
              <w:rPr>
                <w:rFonts w:ascii="Arial" w:hAnsi="Arial" w:cs="Arial"/>
                <w:bCs/>
                <w:sz w:val="18"/>
                <w:szCs w:val="18"/>
                <w:lang w:val="en-GB"/>
              </w:rPr>
              <w:t xml:space="preserve">    </w:t>
            </w:r>
            <w:r>
              <w:rPr>
                <w:rFonts w:ascii="Arial" w:hAnsi="Arial" w:cs="Arial"/>
                <w:b/>
                <w:bCs/>
                <w:sz w:val="18"/>
                <w:szCs w:val="18"/>
                <w:lang w:val="en-GB"/>
              </w:rPr>
              <w:t>Financing mechanisms</w:t>
            </w:r>
          </w:p>
          <w:p w:rsidR="001D123B" w:rsidRDefault="001D123B" w:rsidP="007B1683">
            <w:pPr>
              <w:spacing w:before="60" w:after="60"/>
              <w:rPr>
                <w:rFonts w:ascii="Arial" w:hAnsi="Arial" w:cs="Arial"/>
                <w:b/>
                <w:bCs/>
                <w:sz w:val="18"/>
                <w:szCs w:val="18"/>
                <w:lang w:val="en-GB"/>
              </w:rPr>
            </w:pPr>
          </w:p>
          <w:p w:rsidR="001D123B" w:rsidRPr="005B6A7B" w:rsidRDefault="001D123B" w:rsidP="007B1683">
            <w:pPr>
              <w:spacing w:before="60" w:after="60"/>
              <w:rPr>
                <w:rFonts w:ascii="Arial" w:hAnsi="Arial" w:cs="Arial"/>
                <w:b/>
                <w:bCs/>
                <w:sz w:val="18"/>
                <w:szCs w:val="18"/>
                <w:lang w:val="en-GB"/>
              </w:rPr>
            </w:pPr>
            <w:r w:rsidRPr="005B6A7B">
              <w:rPr>
                <w:rFonts w:ascii="Arial" w:hAnsi="Arial" w:cs="Arial"/>
                <w:b/>
                <w:bCs/>
                <w:sz w:val="18"/>
                <w:szCs w:val="18"/>
                <w:lang w:val="en-GB"/>
              </w:rPr>
              <w:t>Sectors</w:t>
            </w:r>
          </w:p>
        </w:tc>
        <w:tc>
          <w:tcPr>
            <w:tcW w:w="1099" w:type="dxa"/>
            <w:shd w:val="clear" w:color="auto" w:fill="D9D9D9" w:themeFill="background1" w:themeFillShade="D9"/>
          </w:tcPr>
          <w:p w:rsidR="001D123B" w:rsidRPr="005B6A7B" w:rsidRDefault="001D123B" w:rsidP="007B1683">
            <w:pPr>
              <w:spacing w:before="60" w:after="60"/>
              <w:jc w:val="center"/>
              <w:rPr>
                <w:rFonts w:ascii="Arial" w:hAnsi="Arial" w:cs="Arial"/>
                <w:bCs/>
                <w:sz w:val="18"/>
                <w:szCs w:val="18"/>
                <w:lang w:val="en-GB"/>
              </w:rPr>
            </w:pPr>
            <w:r>
              <w:rPr>
                <w:rFonts w:ascii="Arial" w:hAnsi="Arial" w:cs="Arial"/>
                <w:sz w:val="18"/>
                <w:szCs w:val="18"/>
                <w:lang w:val="de-AT" w:eastAsia="fr-FR"/>
              </w:rPr>
              <w:t xml:space="preserve">Explicit </w:t>
            </w:r>
            <w:r w:rsidRPr="00E529C1">
              <w:rPr>
                <w:rFonts w:ascii="Arial" w:hAnsi="Arial" w:cs="Arial"/>
                <w:sz w:val="18"/>
                <w:szCs w:val="18"/>
                <w:lang w:val="en-GB" w:eastAsia="fr-FR"/>
              </w:rPr>
              <w:t>budgetary</w:t>
            </w:r>
            <w:r>
              <w:rPr>
                <w:rFonts w:ascii="Arial" w:hAnsi="Arial" w:cs="Arial"/>
                <w:sz w:val="18"/>
                <w:szCs w:val="18"/>
                <w:lang w:val="de-AT" w:eastAsia="fr-FR"/>
              </w:rPr>
              <w:t xml:space="preserve"> allocations</w:t>
            </w:r>
          </w:p>
        </w:tc>
        <w:tc>
          <w:tcPr>
            <w:tcW w:w="1099" w:type="dxa"/>
            <w:shd w:val="clear" w:color="auto" w:fill="D9D9D9" w:themeFill="background1" w:themeFillShade="D9"/>
          </w:tcPr>
          <w:p w:rsidR="001D123B" w:rsidRPr="005B6A7B" w:rsidRDefault="001D123B" w:rsidP="007B1683">
            <w:pPr>
              <w:spacing w:before="60" w:after="60"/>
              <w:jc w:val="center"/>
              <w:rPr>
                <w:rFonts w:ascii="Arial" w:hAnsi="Arial" w:cs="Arial"/>
                <w:bCs/>
                <w:sz w:val="18"/>
                <w:szCs w:val="18"/>
                <w:lang w:val="en-GB"/>
              </w:rPr>
            </w:pPr>
            <w:r w:rsidRPr="006E423F">
              <w:rPr>
                <w:rFonts w:ascii="Arial" w:hAnsi="Arial" w:cs="Arial"/>
                <w:sz w:val="18"/>
                <w:szCs w:val="18"/>
                <w:lang w:val="en-GB" w:eastAsia="fr-FR"/>
              </w:rPr>
              <w:t xml:space="preserve">Project based public support </w:t>
            </w:r>
          </w:p>
        </w:tc>
        <w:tc>
          <w:tcPr>
            <w:tcW w:w="1099" w:type="dxa"/>
            <w:shd w:val="clear" w:color="auto" w:fill="D9D9D9" w:themeFill="background1" w:themeFillShade="D9"/>
          </w:tcPr>
          <w:p w:rsidR="001D123B" w:rsidRPr="005B6A7B" w:rsidRDefault="001D123B" w:rsidP="007B1683">
            <w:pPr>
              <w:spacing w:before="60" w:after="60"/>
              <w:jc w:val="center"/>
              <w:rPr>
                <w:rFonts w:ascii="Arial" w:hAnsi="Arial" w:cs="Arial"/>
                <w:bCs/>
                <w:sz w:val="18"/>
                <w:szCs w:val="18"/>
                <w:lang w:val="en-GB"/>
              </w:rPr>
            </w:pPr>
            <w:r w:rsidRPr="006E423F">
              <w:rPr>
                <w:rFonts w:ascii="Arial" w:hAnsi="Arial" w:cs="Arial"/>
                <w:sz w:val="18"/>
                <w:szCs w:val="18"/>
                <w:lang w:val="en-GB" w:eastAsia="fr-FR"/>
              </w:rPr>
              <w:t>Public-private partner</w:t>
            </w:r>
            <w:r>
              <w:rPr>
                <w:rFonts w:ascii="Arial" w:hAnsi="Arial" w:cs="Arial"/>
                <w:sz w:val="18"/>
                <w:szCs w:val="18"/>
                <w:lang w:val="en-GB" w:eastAsia="fr-FR"/>
              </w:rPr>
              <w:t>-</w:t>
            </w:r>
            <w:r w:rsidRPr="006E423F">
              <w:rPr>
                <w:rFonts w:ascii="Arial" w:hAnsi="Arial" w:cs="Arial"/>
                <w:sz w:val="18"/>
                <w:szCs w:val="18"/>
                <w:lang w:val="en-GB" w:eastAsia="fr-FR"/>
              </w:rPr>
              <w:t>ships</w:t>
            </w:r>
          </w:p>
        </w:tc>
        <w:tc>
          <w:tcPr>
            <w:tcW w:w="1099" w:type="dxa"/>
            <w:shd w:val="clear" w:color="auto" w:fill="D9D9D9" w:themeFill="background1" w:themeFillShade="D9"/>
          </w:tcPr>
          <w:p w:rsidR="001D123B" w:rsidRDefault="001D123B" w:rsidP="007B1683">
            <w:pPr>
              <w:spacing w:before="60" w:after="60"/>
              <w:jc w:val="center"/>
              <w:rPr>
                <w:rFonts w:ascii="Arial" w:hAnsi="Arial" w:cs="Arial"/>
                <w:sz w:val="18"/>
                <w:szCs w:val="18"/>
                <w:lang w:val="en-GB" w:eastAsia="fr-FR"/>
              </w:rPr>
            </w:pPr>
            <w:r>
              <w:rPr>
                <w:rFonts w:ascii="Arial" w:hAnsi="Arial" w:cs="Arial"/>
                <w:sz w:val="18"/>
                <w:szCs w:val="18"/>
                <w:lang w:val="en-GB" w:eastAsia="fr-FR"/>
              </w:rPr>
              <w:t>Insurance mechan-isms</w:t>
            </w:r>
          </w:p>
        </w:tc>
        <w:tc>
          <w:tcPr>
            <w:tcW w:w="1099" w:type="dxa"/>
            <w:shd w:val="clear" w:color="auto" w:fill="D9D9D9" w:themeFill="background1" w:themeFillShade="D9"/>
          </w:tcPr>
          <w:p w:rsidR="001D123B" w:rsidRDefault="001D123B" w:rsidP="007B1683">
            <w:pPr>
              <w:spacing w:before="60" w:after="60"/>
              <w:jc w:val="center"/>
              <w:rPr>
                <w:rFonts w:ascii="Arial" w:hAnsi="Arial" w:cs="Arial"/>
                <w:sz w:val="18"/>
                <w:szCs w:val="18"/>
                <w:lang w:val="en-GB" w:eastAsia="fr-FR"/>
              </w:rPr>
            </w:pPr>
            <w:r>
              <w:rPr>
                <w:rFonts w:ascii="Arial" w:hAnsi="Arial" w:cs="Arial"/>
                <w:sz w:val="18"/>
                <w:szCs w:val="18"/>
                <w:lang w:val="en-GB" w:eastAsia="fr-FR"/>
              </w:rPr>
              <w:t xml:space="preserve">Others </w:t>
            </w:r>
          </w:p>
          <w:p w:rsidR="001D123B" w:rsidRDefault="001D123B" w:rsidP="007B1683">
            <w:pPr>
              <w:spacing w:before="60" w:after="60"/>
              <w:jc w:val="center"/>
              <w:rPr>
                <w:rFonts w:ascii="Arial" w:hAnsi="Arial" w:cs="Arial"/>
                <w:sz w:val="18"/>
                <w:szCs w:val="18"/>
                <w:lang w:val="en-GB" w:eastAsia="fr-FR"/>
              </w:rPr>
            </w:pPr>
            <w:r>
              <w:rPr>
                <w:rFonts w:ascii="Arial" w:hAnsi="Arial" w:cs="Arial"/>
                <w:sz w:val="18"/>
                <w:szCs w:val="18"/>
                <w:lang w:val="en-GB" w:eastAsia="fr-FR"/>
              </w:rPr>
              <w:t>--------------</w:t>
            </w:r>
          </w:p>
        </w:tc>
      </w:tr>
      <w:tr w:rsidR="001D123B" w:rsidTr="001D123B">
        <w:tc>
          <w:tcPr>
            <w:tcW w:w="1667" w:type="dxa"/>
          </w:tcPr>
          <w:p w:rsidR="001D123B" w:rsidRPr="00F7399E" w:rsidRDefault="001D123B" w:rsidP="007B1683">
            <w:pPr>
              <w:spacing w:before="40" w:after="40"/>
              <w:rPr>
                <w:rFonts w:ascii="Arial" w:hAnsi="Arial" w:cs="Arial"/>
                <w:bCs/>
                <w:sz w:val="18"/>
                <w:szCs w:val="18"/>
                <w:lang w:val="en-GB"/>
              </w:rPr>
            </w:pPr>
            <w:r w:rsidRPr="00F7399E">
              <w:rPr>
                <w:rFonts w:ascii="Arial" w:hAnsi="Arial" w:cs="Arial"/>
                <w:bCs/>
                <w:sz w:val="18"/>
                <w:szCs w:val="18"/>
                <w:lang w:val="en-GB"/>
              </w:rPr>
              <w:t xml:space="preserve">Agriculture </w:t>
            </w:r>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156876813"/>
              </w:sdtPr>
              <w:sdtEndPr/>
              <w:sdtContent>
                <w:r w:rsidR="001D123B">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2073383037"/>
              </w:sdtPr>
              <w:sdtEndPr/>
              <w:sdtContent>
                <w:r w:rsidR="001D123B">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724190753"/>
              </w:sdtPr>
              <w:sdtEndPr/>
              <w:sdtContent>
                <w:r w:rsidR="001D123B">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555686948"/>
              </w:sdtPr>
              <w:sdtEndPr/>
              <w:sdtContent>
                <w:r w:rsidR="001D123B">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3921034"/>
              </w:sdtPr>
              <w:sdtEndPr/>
              <w:sdtContent>
                <w:r w:rsidR="001D123B">
                  <w:rPr>
                    <w:rFonts w:ascii="MS Gothic" w:eastAsia="MS Gothic" w:hAnsi="MS Gothic" w:hint="eastAsia"/>
                    <w:sz w:val="18"/>
                    <w:szCs w:val="18"/>
                    <w:lang w:val="en-GB"/>
                  </w:rPr>
                  <w:t>☐</w:t>
                </w:r>
              </w:sdtContent>
            </w:sdt>
          </w:p>
        </w:tc>
      </w:tr>
      <w:tr w:rsidR="001D123B" w:rsidTr="001D123B">
        <w:tc>
          <w:tcPr>
            <w:tcW w:w="1667" w:type="dxa"/>
          </w:tcPr>
          <w:p w:rsidR="001D123B" w:rsidRPr="00F7399E" w:rsidRDefault="001D123B" w:rsidP="007B1683">
            <w:pPr>
              <w:spacing w:before="40" w:after="40"/>
              <w:rPr>
                <w:rFonts w:ascii="Arial" w:hAnsi="Arial" w:cs="Arial"/>
                <w:bCs/>
                <w:sz w:val="18"/>
                <w:szCs w:val="18"/>
                <w:lang w:val="en-GB"/>
              </w:rPr>
            </w:pPr>
            <w:r>
              <w:rPr>
                <w:rFonts w:ascii="Arial" w:hAnsi="Arial" w:cs="Arial"/>
                <w:bCs/>
                <w:sz w:val="18"/>
                <w:szCs w:val="18"/>
                <w:lang w:val="en-GB"/>
              </w:rPr>
              <w:t>Forestry</w:t>
            </w:r>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357546704"/>
              </w:sdtPr>
              <w:sdtEndPr/>
              <w:sdtContent>
                <w:r w:rsidR="001D123B">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778436106"/>
              </w:sdtPr>
              <w:sdtEndPr/>
              <w:sdtContent>
                <w:r w:rsidR="001D123B">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35228564"/>
              </w:sdtPr>
              <w:sdtEndPr/>
              <w:sdtContent>
                <w:r w:rsidR="001D123B">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250881437"/>
              </w:sdtPr>
              <w:sdtEndPr/>
              <w:sdtContent>
                <w:r w:rsidR="001D123B">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404888664"/>
              </w:sdtPr>
              <w:sdtEndPr/>
              <w:sdtContent>
                <w:r w:rsidR="001D123B">
                  <w:rPr>
                    <w:rFonts w:ascii="MS Gothic" w:eastAsia="MS Gothic" w:hAnsi="MS Gothic" w:hint="eastAsia"/>
                    <w:sz w:val="18"/>
                    <w:szCs w:val="18"/>
                    <w:lang w:val="en-GB"/>
                  </w:rPr>
                  <w:t>☐</w:t>
                </w:r>
              </w:sdtContent>
            </w:sdt>
          </w:p>
        </w:tc>
      </w:tr>
      <w:tr w:rsidR="001D123B" w:rsidTr="001D123B">
        <w:tc>
          <w:tcPr>
            <w:tcW w:w="1667" w:type="dxa"/>
          </w:tcPr>
          <w:p w:rsidR="001D123B" w:rsidRPr="00F7399E" w:rsidRDefault="001D123B" w:rsidP="007B1683">
            <w:pPr>
              <w:spacing w:before="40" w:after="40"/>
              <w:rPr>
                <w:rFonts w:ascii="Arial" w:hAnsi="Arial" w:cs="Arial"/>
                <w:bCs/>
                <w:sz w:val="18"/>
                <w:szCs w:val="18"/>
                <w:lang w:val="en-GB"/>
              </w:rPr>
            </w:pPr>
            <w:r>
              <w:rPr>
                <w:rFonts w:ascii="Arial" w:hAnsi="Arial" w:cs="Arial"/>
                <w:bCs/>
                <w:sz w:val="18"/>
                <w:szCs w:val="18"/>
                <w:lang w:val="en-GB"/>
              </w:rPr>
              <w:t>Biodiversity</w:t>
            </w:r>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82432998"/>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99741735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32882273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12766608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451932314"/>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Human health</w:t>
            </w:r>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858547590"/>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58272620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70375256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605153394"/>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450673600"/>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Water</w:t>
            </w:r>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743919823"/>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54146558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77967918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212483296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643881924"/>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 xml:space="preserve">Marine and </w:t>
            </w:r>
            <w:r>
              <w:rPr>
                <w:rFonts w:ascii="Arial" w:hAnsi="Arial" w:cs="Arial"/>
                <w:bCs/>
                <w:sz w:val="18"/>
                <w:szCs w:val="18"/>
                <w:lang w:val="en-GB"/>
              </w:rPr>
              <w:lastRenderedPageBreak/>
              <w:t>fisheries</w:t>
            </w:r>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87184441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93483750"/>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214805835"/>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757680260"/>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888713416"/>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Pr="00F7399E" w:rsidRDefault="001D123B" w:rsidP="007B1683">
            <w:pPr>
              <w:spacing w:before="40" w:after="40"/>
              <w:rPr>
                <w:rFonts w:ascii="Arial" w:hAnsi="Arial" w:cs="Arial"/>
                <w:bCs/>
                <w:sz w:val="18"/>
                <w:szCs w:val="18"/>
                <w:lang w:val="en-GB"/>
              </w:rPr>
            </w:pPr>
            <w:r>
              <w:rPr>
                <w:rFonts w:ascii="Arial" w:hAnsi="Arial" w:cs="Arial"/>
                <w:bCs/>
                <w:sz w:val="18"/>
                <w:szCs w:val="18"/>
                <w:lang w:val="en-GB"/>
              </w:rPr>
              <w:lastRenderedPageBreak/>
              <w:t>Coastal areas</w:t>
            </w:r>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201675736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8479728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808820908"/>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79914063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190061621"/>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Mountain areas</w:t>
            </w:r>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555889628"/>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457921009"/>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24476599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571535530"/>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231607092"/>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Tourism</w:t>
            </w:r>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58558053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286665467"/>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788190830"/>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85349511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962920004"/>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Pr="00F7399E" w:rsidRDefault="001D123B" w:rsidP="007B1683">
            <w:pPr>
              <w:spacing w:before="40" w:after="40"/>
              <w:rPr>
                <w:rFonts w:ascii="Arial" w:hAnsi="Arial" w:cs="Arial"/>
                <w:bCs/>
                <w:sz w:val="18"/>
                <w:szCs w:val="18"/>
                <w:lang w:val="en-GB"/>
              </w:rPr>
            </w:pPr>
            <w:r>
              <w:rPr>
                <w:rFonts w:ascii="Arial" w:hAnsi="Arial" w:cs="Arial"/>
                <w:bCs/>
                <w:sz w:val="18"/>
                <w:szCs w:val="18"/>
                <w:lang w:val="en-GB"/>
              </w:rPr>
              <w:t xml:space="preserve">Transport </w:t>
            </w:r>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810516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633521718"/>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393049189"/>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653271194"/>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176536230"/>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Energy</w:t>
            </w:r>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290409743"/>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2099518870"/>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257555404"/>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779938065"/>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959562387"/>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Built environment</w:t>
            </w:r>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25188765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896849539"/>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32386130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202320279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438172828"/>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Spatial planning, urban planning</w:t>
            </w:r>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349798588"/>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385177108"/>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11625357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250943777"/>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167513424"/>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 xml:space="preserve">Disaster risk reduction </w:t>
            </w:r>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678691298"/>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272673085"/>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227996687"/>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2053726803"/>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292903268"/>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Civil protection</w:t>
            </w:r>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523436399"/>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153840034"/>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69854391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2134442588"/>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597699057"/>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Industry</w:t>
            </w:r>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61281939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56688905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56144117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70717363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550073556"/>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Business and services</w:t>
            </w:r>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32108738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69889603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3230215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58664698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518726379"/>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Financial/</w:t>
            </w:r>
            <w:r>
              <w:rPr>
                <w:rFonts w:ascii="Arial" w:hAnsi="Arial" w:cs="Arial"/>
                <w:bCs/>
                <w:sz w:val="18"/>
                <w:szCs w:val="18"/>
                <w:lang w:val="en-GB"/>
              </w:rPr>
              <w:br/>
              <w:t>Insurance</w:t>
            </w:r>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309440803"/>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1163044426"/>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593911590"/>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207715669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sz w:val="18"/>
                  <w:szCs w:val="18"/>
                  <w:lang w:val="en-GB"/>
                </w:rPr>
                <w:id w:val="403268491"/>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1D123B" w:rsidP="007B1683">
            <w:pPr>
              <w:spacing w:before="40" w:after="40"/>
              <w:rPr>
                <w:rFonts w:ascii="Arial" w:hAnsi="Arial" w:cs="Arial"/>
                <w:bCs/>
                <w:sz w:val="18"/>
                <w:szCs w:val="18"/>
                <w:lang w:val="en-GB"/>
              </w:rPr>
            </w:pPr>
            <w:r>
              <w:rPr>
                <w:rFonts w:ascii="Arial" w:hAnsi="Arial" w:cs="Arial"/>
                <w:bCs/>
                <w:sz w:val="18"/>
                <w:szCs w:val="18"/>
                <w:lang w:val="en-GB"/>
              </w:rPr>
              <w:t>Cultural heritage</w:t>
            </w:r>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808051632"/>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998319329"/>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584038061"/>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862775388"/>
              </w:sdtPr>
              <w:sdtEndPr/>
              <w:sdtContent>
                <w:r w:rsidR="001D123B" w:rsidRPr="00707C8D">
                  <w:rPr>
                    <w:rFonts w:ascii="MS Gothic" w:eastAsia="MS Gothic" w:hAnsi="MS Gothic" w:hint="eastAsia"/>
                    <w:sz w:val="18"/>
                    <w:szCs w:val="18"/>
                    <w:lang w:val="en-GB"/>
                  </w:rPr>
                  <w:t>☐</w:t>
                </w:r>
              </w:sdtContent>
            </w:sdt>
          </w:p>
        </w:tc>
        <w:tc>
          <w:tcPr>
            <w:tcW w:w="1099" w:type="dxa"/>
          </w:tcPr>
          <w:p w:rsidR="001D123B" w:rsidRPr="00F7399E" w:rsidRDefault="00AE3843" w:rsidP="007B1683">
            <w:pPr>
              <w:spacing w:before="40" w:after="40"/>
              <w:jc w:val="center"/>
              <w:rPr>
                <w:rFonts w:ascii="Arial" w:hAnsi="Arial" w:cs="Arial"/>
                <w:bCs/>
                <w:sz w:val="18"/>
                <w:szCs w:val="18"/>
                <w:lang w:val="en-GB"/>
              </w:rPr>
            </w:pPr>
            <w:sdt>
              <w:sdtPr>
                <w:rPr>
                  <w:rFonts w:ascii="Arial" w:hAnsi="Arial"/>
                  <w:color w:val="4F81BD" w:themeColor="accent1"/>
                  <w:sz w:val="18"/>
                  <w:szCs w:val="18"/>
                  <w:lang w:val="en-GB"/>
                </w:rPr>
                <w:id w:val="-1223906375"/>
              </w:sdtPr>
              <w:sdtEndPr/>
              <w:sdtContent>
                <w:r w:rsidR="001D123B" w:rsidRPr="00707C8D">
                  <w:rPr>
                    <w:rFonts w:ascii="MS Gothic" w:eastAsia="MS Gothic" w:hAnsi="MS Gothic" w:hint="eastAsia"/>
                    <w:sz w:val="18"/>
                    <w:szCs w:val="18"/>
                    <w:lang w:val="en-GB"/>
                  </w:rPr>
                  <w:t>☐</w:t>
                </w:r>
              </w:sdtContent>
            </w:sdt>
          </w:p>
        </w:tc>
      </w:tr>
      <w:tr w:rsidR="001D123B" w:rsidTr="001D123B">
        <w:tc>
          <w:tcPr>
            <w:tcW w:w="1667" w:type="dxa"/>
          </w:tcPr>
          <w:p w:rsidR="001D123B" w:rsidRDefault="00711A20"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1099" w:type="dxa"/>
          </w:tcPr>
          <w:p w:rsidR="001D123B" w:rsidRPr="00E60DD0" w:rsidRDefault="00AE3843" w:rsidP="007B1683">
            <w:pPr>
              <w:spacing w:before="40" w:after="40"/>
              <w:jc w:val="center"/>
              <w:rPr>
                <w:sz w:val="18"/>
                <w:szCs w:val="18"/>
                <w:lang w:val="en-GB"/>
              </w:rPr>
            </w:pPr>
            <w:sdt>
              <w:sdtPr>
                <w:rPr>
                  <w:rFonts w:ascii="Arial" w:hAnsi="Arial"/>
                  <w:color w:val="4F81BD" w:themeColor="accent1"/>
                  <w:sz w:val="18"/>
                  <w:szCs w:val="18"/>
                  <w:lang w:val="en-GB"/>
                </w:rPr>
                <w:id w:val="-908306282"/>
              </w:sdtPr>
              <w:sdtEnd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AE3843" w:rsidP="007B1683">
            <w:pPr>
              <w:spacing w:before="40" w:after="40"/>
              <w:jc w:val="center"/>
              <w:rPr>
                <w:sz w:val="18"/>
                <w:szCs w:val="18"/>
                <w:lang w:val="en-GB"/>
              </w:rPr>
            </w:pPr>
            <w:sdt>
              <w:sdtPr>
                <w:rPr>
                  <w:rFonts w:ascii="Arial" w:hAnsi="Arial"/>
                  <w:color w:val="4F81BD" w:themeColor="accent1"/>
                  <w:sz w:val="18"/>
                  <w:szCs w:val="18"/>
                  <w:lang w:val="en-GB"/>
                </w:rPr>
                <w:id w:val="-825131505"/>
              </w:sdtPr>
              <w:sdtEnd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AE3843" w:rsidP="007B1683">
            <w:pPr>
              <w:spacing w:before="40" w:after="40"/>
              <w:jc w:val="center"/>
              <w:rPr>
                <w:sz w:val="18"/>
                <w:szCs w:val="18"/>
                <w:lang w:val="en-GB"/>
              </w:rPr>
            </w:pPr>
            <w:sdt>
              <w:sdtPr>
                <w:rPr>
                  <w:rFonts w:ascii="Arial" w:hAnsi="Arial"/>
                  <w:color w:val="4F81BD" w:themeColor="accent1"/>
                  <w:sz w:val="18"/>
                  <w:szCs w:val="18"/>
                  <w:lang w:val="en-GB"/>
                </w:rPr>
                <w:id w:val="-432127081"/>
              </w:sdtPr>
              <w:sdtEnd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AE3843" w:rsidP="007B1683">
            <w:pPr>
              <w:spacing w:before="40" w:after="40"/>
              <w:jc w:val="center"/>
              <w:rPr>
                <w:sz w:val="18"/>
                <w:szCs w:val="18"/>
                <w:lang w:val="en-GB"/>
              </w:rPr>
            </w:pPr>
            <w:sdt>
              <w:sdtPr>
                <w:rPr>
                  <w:rFonts w:ascii="Arial" w:hAnsi="Arial"/>
                  <w:color w:val="4F81BD" w:themeColor="accent1"/>
                  <w:sz w:val="18"/>
                  <w:szCs w:val="18"/>
                  <w:lang w:val="en-GB"/>
                </w:rPr>
                <w:id w:val="1458451981"/>
              </w:sdtPr>
              <w:sdtEnd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AE3843" w:rsidP="007B1683">
            <w:pPr>
              <w:spacing w:before="40" w:after="40"/>
              <w:jc w:val="center"/>
              <w:rPr>
                <w:sz w:val="18"/>
                <w:szCs w:val="18"/>
                <w:lang w:val="en-GB"/>
              </w:rPr>
            </w:pPr>
            <w:sdt>
              <w:sdtPr>
                <w:rPr>
                  <w:rFonts w:ascii="Arial" w:hAnsi="Arial"/>
                  <w:color w:val="4F81BD" w:themeColor="accent1"/>
                  <w:sz w:val="18"/>
                  <w:szCs w:val="18"/>
                  <w:lang w:val="en-GB"/>
                </w:rPr>
                <w:id w:val="-647980956"/>
              </w:sdtPr>
              <w:sdtEndPr/>
              <w:sdtContent>
                <w:r w:rsidR="001D123B" w:rsidRPr="00E60DD0">
                  <w:rPr>
                    <w:rFonts w:ascii="MS Mincho" w:eastAsia="MS Mincho" w:hAnsi="MS Mincho" w:cs="MS Mincho" w:hint="eastAsia"/>
                    <w:sz w:val="18"/>
                    <w:szCs w:val="18"/>
                    <w:lang w:val="en-GB"/>
                  </w:rPr>
                  <w:t>☐</w:t>
                </w:r>
              </w:sdtContent>
            </w:sdt>
          </w:p>
        </w:tc>
      </w:tr>
      <w:tr w:rsidR="001D123B" w:rsidTr="001D123B">
        <w:tc>
          <w:tcPr>
            <w:tcW w:w="1667" w:type="dxa"/>
          </w:tcPr>
          <w:p w:rsidR="001D123B" w:rsidRDefault="00711A20" w:rsidP="007B1683">
            <w:pPr>
              <w:spacing w:before="40" w:after="40"/>
              <w:rPr>
                <w:rFonts w:ascii="Arial" w:hAnsi="Arial" w:cs="Arial"/>
                <w:bCs/>
                <w:sz w:val="18"/>
                <w:szCs w:val="18"/>
                <w:lang w:val="en-GB"/>
              </w:rPr>
            </w:pPr>
            <w:r>
              <w:rPr>
                <w:rFonts w:ascii="Arial" w:hAnsi="Arial" w:cs="Arial"/>
                <w:bCs/>
                <w:sz w:val="18"/>
                <w:szCs w:val="18"/>
                <w:lang w:val="en-GB"/>
              </w:rPr>
              <w:t>Others…</w:t>
            </w:r>
          </w:p>
        </w:tc>
        <w:tc>
          <w:tcPr>
            <w:tcW w:w="1099" w:type="dxa"/>
          </w:tcPr>
          <w:p w:rsidR="001D123B" w:rsidRPr="00E60DD0" w:rsidRDefault="00AE3843" w:rsidP="007B1683">
            <w:pPr>
              <w:spacing w:before="40" w:after="40"/>
              <w:jc w:val="center"/>
              <w:rPr>
                <w:sz w:val="18"/>
                <w:szCs w:val="18"/>
                <w:lang w:val="en-GB"/>
              </w:rPr>
            </w:pPr>
            <w:sdt>
              <w:sdtPr>
                <w:rPr>
                  <w:rFonts w:ascii="Arial" w:hAnsi="Arial"/>
                  <w:color w:val="4F81BD" w:themeColor="accent1"/>
                  <w:sz w:val="18"/>
                  <w:szCs w:val="18"/>
                  <w:lang w:val="en-GB"/>
                </w:rPr>
                <w:id w:val="-184374855"/>
              </w:sdtPr>
              <w:sdtEnd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AE3843" w:rsidP="007B1683">
            <w:pPr>
              <w:spacing w:before="40" w:after="40"/>
              <w:jc w:val="center"/>
              <w:rPr>
                <w:sz w:val="18"/>
                <w:szCs w:val="18"/>
                <w:lang w:val="en-GB"/>
              </w:rPr>
            </w:pPr>
            <w:sdt>
              <w:sdtPr>
                <w:rPr>
                  <w:rFonts w:ascii="Arial" w:hAnsi="Arial"/>
                  <w:color w:val="4F81BD" w:themeColor="accent1"/>
                  <w:sz w:val="18"/>
                  <w:szCs w:val="18"/>
                  <w:lang w:val="en-GB"/>
                </w:rPr>
                <w:id w:val="-1864895790"/>
              </w:sdtPr>
              <w:sdtEnd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AE3843" w:rsidP="007B1683">
            <w:pPr>
              <w:spacing w:before="40" w:after="40"/>
              <w:jc w:val="center"/>
              <w:rPr>
                <w:sz w:val="18"/>
                <w:szCs w:val="18"/>
                <w:lang w:val="en-GB"/>
              </w:rPr>
            </w:pPr>
            <w:sdt>
              <w:sdtPr>
                <w:rPr>
                  <w:rFonts w:ascii="Arial" w:hAnsi="Arial"/>
                  <w:color w:val="4F81BD" w:themeColor="accent1"/>
                  <w:sz w:val="18"/>
                  <w:szCs w:val="18"/>
                  <w:lang w:val="en-GB"/>
                </w:rPr>
                <w:id w:val="768742195"/>
              </w:sdtPr>
              <w:sdtEnd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AE3843" w:rsidP="007B1683">
            <w:pPr>
              <w:spacing w:before="40" w:after="40"/>
              <w:jc w:val="center"/>
              <w:rPr>
                <w:sz w:val="18"/>
                <w:szCs w:val="18"/>
                <w:lang w:val="en-GB"/>
              </w:rPr>
            </w:pPr>
            <w:sdt>
              <w:sdtPr>
                <w:rPr>
                  <w:rFonts w:ascii="Arial" w:hAnsi="Arial"/>
                  <w:color w:val="4F81BD" w:themeColor="accent1"/>
                  <w:sz w:val="18"/>
                  <w:szCs w:val="18"/>
                  <w:lang w:val="en-GB"/>
                </w:rPr>
                <w:id w:val="-684289589"/>
              </w:sdtPr>
              <w:sdtEndPr/>
              <w:sdtContent>
                <w:r w:rsidR="001D123B" w:rsidRPr="00E60DD0">
                  <w:rPr>
                    <w:rFonts w:ascii="MS Mincho" w:eastAsia="MS Mincho" w:hAnsi="MS Mincho" w:cs="MS Mincho" w:hint="eastAsia"/>
                    <w:sz w:val="18"/>
                    <w:szCs w:val="18"/>
                    <w:lang w:val="en-GB"/>
                  </w:rPr>
                  <w:t>☐</w:t>
                </w:r>
              </w:sdtContent>
            </w:sdt>
          </w:p>
        </w:tc>
        <w:tc>
          <w:tcPr>
            <w:tcW w:w="1099" w:type="dxa"/>
          </w:tcPr>
          <w:p w:rsidR="001D123B" w:rsidRPr="00E60DD0" w:rsidRDefault="00AE3843" w:rsidP="007B1683">
            <w:pPr>
              <w:spacing w:before="40" w:after="40"/>
              <w:jc w:val="center"/>
              <w:rPr>
                <w:sz w:val="18"/>
                <w:szCs w:val="18"/>
                <w:lang w:val="en-GB"/>
              </w:rPr>
            </w:pPr>
            <w:sdt>
              <w:sdtPr>
                <w:rPr>
                  <w:rFonts w:ascii="Arial" w:hAnsi="Arial"/>
                  <w:color w:val="4F81BD" w:themeColor="accent1"/>
                  <w:sz w:val="18"/>
                  <w:szCs w:val="18"/>
                  <w:lang w:val="en-GB"/>
                </w:rPr>
                <w:id w:val="1754621927"/>
              </w:sdtPr>
              <w:sdtEndPr/>
              <w:sdtContent>
                <w:r w:rsidR="001D123B" w:rsidRPr="00E60DD0">
                  <w:rPr>
                    <w:rFonts w:ascii="MS Mincho" w:eastAsia="MS Mincho" w:hAnsi="MS Mincho" w:cs="MS Mincho" w:hint="eastAsia"/>
                    <w:sz w:val="18"/>
                    <w:szCs w:val="18"/>
                    <w:lang w:val="en-GB"/>
                  </w:rPr>
                  <w:t>☐</w:t>
                </w:r>
              </w:sdtContent>
            </w:sdt>
          </w:p>
        </w:tc>
      </w:tr>
    </w:tbl>
    <w:p w:rsidR="00B7052C" w:rsidRDefault="00B7052C" w:rsidP="00B7052C">
      <w:pPr>
        <w:ind w:firstLine="284"/>
        <w:jc w:val="both"/>
        <w:rPr>
          <w:rFonts w:ascii="Arial" w:hAnsi="Arial" w:cs="Arial"/>
          <w:b/>
          <w:i/>
          <w:sz w:val="18"/>
          <w:szCs w:val="18"/>
          <w:lang w:val="en-GB" w:eastAsia="fr-FR"/>
        </w:rPr>
      </w:pPr>
    </w:p>
    <w:p w:rsidR="00711A20" w:rsidRDefault="00711A20" w:rsidP="00B7052C">
      <w:pPr>
        <w:rPr>
          <w:rFonts w:ascii="Arial" w:hAnsi="Arial" w:cs="Arial"/>
          <w:sz w:val="18"/>
          <w:szCs w:val="18"/>
          <w:lang w:val="en-GB" w:eastAsia="fr-FR"/>
        </w:rPr>
      </w:pPr>
      <w:r>
        <w:rPr>
          <w:rFonts w:ascii="Arial" w:hAnsi="Arial" w:cs="Arial"/>
          <w:sz w:val="18"/>
          <w:szCs w:val="18"/>
          <w:lang w:val="en-GB" w:eastAsia="fr-FR"/>
        </w:rPr>
        <w:t>Please use the box below to provide any f</w:t>
      </w:r>
      <w:r w:rsidRPr="007766DE">
        <w:rPr>
          <w:rFonts w:ascii="Arial" w:hAnsi="Arial" w:cs="Arial"/>
          <w:sz w:val="18"/>
          <w:szCs w:val="18"/>
          <w:lang w:val="en-GB" w:eastAsia="fr-FR"/>
        </w:rPr>
        <w:t xml:space="preserve">urther comments and thoughts related to </w:t>
      </w:r>
      <w:r>
        <w:rPr>
          <w:rFonts w:ascii="Arial" w:hAnsi="Arial" w:cs="Arial"/>
          <w:sz w:val="18"/>
          <w:szCs w:val="18"/>
          <w:lang w:val="en-GB" w:eastAsia="fr-FR"/>
        </w:rPr>
        <w:t xml:space="preserve">the </w:t>
      </w:r>
      <w:r w:rsidRPr="007766DE">
        <w:rPr>
          <w:rFonts w:ascii="Arial" w:hAnsi="Arial" w:cs="Arial"/>
          <w:sz w:val="18"/>
          <w:szCs w:val="18"/>
          <w:lang w:val="en-GB" w:eastAsia="fr-FR"/>
        </w:rPr>
        <w:t>questions above</w:t>
      </w:r>
      <w:r>
        <w:rPr>
          <w:rFonts w:ascii="Arial" w:hAnsi="Arial" w:cs="Arial"/>
          <w:sz w:val="18"/>
          <w:szCs w:val="18"/>
          <w:lang w:val="en-GB" w:eastAsia="fr-FR"/>
        </w:rPr>
        <w:t xml:space="preserve"> or any information that you wish to share with us</w:t>
      </w:r>
      <w:r w:rsidRPr="00F559B5">
        <w:rPr>
          <w:rFonts w:ascii="Arial" w:hAnsi="Arial" w:cs="Arial"/>
          <w:sz w:val="18"/>
          <w:szCs w:val="18"/>
          <w:lang w:val="en-GB" w:eastAsia="fr-FR"/>
        </w:rPr>
        <w:t xml:space="preserve"> </w:t>
      </w:r>
      <w:r>
        <w:rPr>
          <w:rFonts w:ascii="Arial" w:hAnsi="Arial" w:cs="Arial"/>
          <w:sz w:val="18"/>
          <w:szCs w:val="18"/>
          <w:lang w:val="en-GB" w:eastAsia="fr-FR"/>
        </w:rPr>
        <w:t xml:space="preserve">(e.g. reports, </w:t>
      </w:r>
      <w:r w:rsidRPr="008E3116">
        <w:rPr>
          <w:rFonts w:ascii="Arial" w:hAnsi="Arial" w:cs="Arial"/>
          <w:sz w:val="18"/>
          <w:szCs w:val="18"/>
          <w:lang w:val="en-GB" w:eastAsia="fr-FR"/>
        </w:rPr>
        <w:t>references</w:t>
      </w:r>
      <w:r>
        <w:rPr>
          <w:rFonts w:ascii="Arial" w:hAnsi="Arial" w:cs="Arial"/>
          <w:sz w:val="18"/>
          <w:szCs w:val="18"/>
          <w:lang w:val="en-GB" w:eastAsia="fr-FR"/>
        </w:rPr>
        <w:t>)</w:t>
      </w:r>
      <w:r w:rsidRPr="007766DE">
        <w:rPr>
          <w:rFonts w:ascii="Arial" w:hAnsi="Arial" w:cs="Arial"/>
          <w:sz w:val="18"/>
          <w:szCs w:val="18"/>
          <w:lang w:val="en-GB" w:eastAsia="fr-FR"/>
        </w:rPr>
        <w:t>:</w:t>
      </w:r>
    </w:p>
    <w:p w:rsidR="00B7052C" w:rsidRPr="007766DE" w:rsidRDefault="00B7052C" w:rsidP="00B7052C">
      <w:pPr>
        <w:rPr>
          <w:rFonts w:ascii="Arial" w:hAnsi="Arial" w:cs="Arial"/>
          <w:sz w:val="18"/>
          <w:szCs w:val="18"/>
          <w:lang w:val="en-GB" w:eastAsia="fr-FR"/>
        </w:rPr>
      </w:pPr>
    </w:p>
    <w:sdt>
      <w:sdtPr>
        <w:rPr>
          <w:rStyle w:val="Formatvorlage1"/>
          <w:lang w:val="en-GB"/>
        </w:rPr>
        <w:id w:val="-940826709"/>
        <w:text/>
      </w:sdtPr>
      <w:sdtEndPr>
        <w:rPr>
          <w:rStyle w:val="Formatvorlage1"/>
        </w:rPr>
      </w:sdtEndPr>
      <w:sdtContent>
        <w:p w:rsidR="00B7052C" w:rsidRPr="003B7E58" w:rsidRDefault="00490D38" w:rsidP="00B7052C">
          <w:pPr>
            <w:ind w:left="360" w:firstLine="1625"/>
            <w:rPr>
              <w:rStyle w:val="Formatvorlage1"/>
            </w:rPr>
          </w:pPr>
          <w:r w:rsidRPr="00490D38">
            <w:rPr>
              <w:rStyle w:val="Formatvorlage1"/>
              <w:lang w:val="en-GB"/>
            </w:rPr>
            <w:t>Please insert text and upload documents</w:t>
          </w:r>
        </w:p>
      </w:sdtContent>
    </w:sdt>
    <w:p w:rsidR="00B7052C" w:rsidRDefault="00B7052C" w:rsidP="00B7052C">
      <w:pPr>
        <w:rPr>
          <w:rFonts w:ascii="Arial" w:hAnsi="Arial" w:cs="Arial"/>
          <w:b/>
          <w:bCs/>
          <w:sz w:val="20"/>
          <w:szCs w:val="20"/>
          <w:u w:val="single"/>
          <w:lang w:val="en-GB"/>
        </w:rPr>
      </w:pPr>
    </w:p>
    <w:p w:rsidR="00932255" w:rsidRPr="00932255" w:rsidRDefault="00932255" w:rsidP="00E822F2">
      <w:pPr>
        <w:pStyle w:val="ListParagraph"/>
        <w:numPr>
          <w:ilvl w:val="0"/>
          <w:numId w:val="40"/>
        </w:numPr>
        <w:ind w:left="426" w:hanging="426"/>
        <w:rPr>
          <w:rFonts w:ascii="Arial" w:hAnsi="Arial" w:cs="Arial"/>
          <w:bCs/>
          <w:sz w:val="18"/>
          <w:szCs w:val="18"/>
          <w:lang w:val="en-GB"/>
        </w:rPr>
      </w:pPr>
      <w:r w:rsidRPr="00932255">
        <w:rPr>
          <w:rFonts w:ascii="Arial" w:hAnsi="Arial" w:cs="Arial"/>
          <w:bCs/>
          <w:sz w:val="18"/>
          <w:szCs w:val="18"/>
          <w:lang w:val="en-GB"/>
        </w:rPr>
        <w:t>In your country</w:t>
      </w:r>
      <w:r w:rsidR="002C6E4F">
        <w:rPr>
          <w:rFonts w:ascii="Arial" w:hAnsi="Arial" w:cs="Arial"/>
          <w:bCs/>
          <w:sz w:val="18"/>
          <w:szCs w:val="18"/>
          <w:lang w:val="en-GB"/>
        </w:rPr>
        <w:t>,</w:t>
      </w:r>
      <w:r w:rsidRPr="00932255">
        <w:rPr>
          <w:rFonts w:ascii="Arial" w:hAnsi="Arial" w:cs="Arial"/>
          <w:bCs/>
          <w:sz w:val="18"/>
          <w:szCs w:val="18"/>
          <w:lang w:val="en-GB"/>
        </w:rPr>
        <w:t xml:space="preserve"> how do you address transboundary issues? Which instruments facilitate your work (e.g. EU Regional Policy, EU Interreg projects, biogeographical regions and regional adaptation strategies)?</w:t>
      </w:r>
    </w:p>
    <w:p w:rsidR="00932255" w:rsidRPr="008B4983" w:rsidRDefault="00932255" w:rsidP="00932255">
      <w:pPr>
        <w:pStyle w:val="ListParagraph"/>
        <w:ind w:left="284"/>
        <w:rPr>
          <w:rFonts w:ascii="Arial" w:hAnsi="Arial" w:cs="Arial"/>
          <w:sz w:val="4"/>
          <w:szCs w:val="4"/>
          <w:lang w:val="en-GB" w:eastAsia="fr-FR"/>
        </w:rPr>
      </w:pPr>
    </w:p>
    <w:sdt>
      <w:sdtPr>
        <w:rPr>
          <w:rStyle w:val="Formatvorlage1"/>
          <w:lang w:val="en-GB"/>
        </w:rPr>
        <w:id w:val="-369234585"/>
        <w:text/>
      </w:sdtPr>
      <w:sdtEndPr>
        <w:rPr>
          <w:rStyle w:val="Formatvorlage1"/>
        </w:rPr>
      </w:sdtEndPr>
      <w:sdtContent>
        <w:p w:rsidR="00932255" w:rsidRPr="003B7E58" w:rsidRDefault="00932255" w:rsidP="00E822F2">
          <w:pPr>
            <w:ind w:left="360" w:firstLine="66"/>
            <w:jc w:val="both"/>
            <w:rPr>
              <w:rStyle w:val="Formatvorlage1"/>
            </w:rPr>
          </w:pPr>
          <w:r w:rsidRPr="00932255">
            <w:rPr>
              <w:rStyle w:val="Formatvorlage1"/>
              <w:lang w:val="en-GB"/>
            </w:rPr>
            <w:t>Please insert text</w:t>
          </w:r>
        </w:p>
      </w:sdtContent>
    </w:sdt>
    <w:p w:rsidR="00932255" w:rsidRDefault="00932255" w:rsidP="00932255">
      <w:pPr>
        <w:pStyle w:val="ListParagraph"/>
        <w:ind w:left="644"/>
        <w:rPr>
          <w:rFonts w:ascii="Arial" w:hAnsi="Arial" w:cs="Arial"/>
          <w:bCs/>
          <w:sz w:val="18"/>
          <w:szCs w:val="18"/>
          <w:lang w:val="en-GB"/>
        </w:rPr>
      </w:pPr>
    </w:p>
    <w:p w:rsidR="00932255" w:rsidRPr="00932255" w:rsidRDefault="00932255" w:rsidP="00E822F2">
      <w:pPr>
        <w:pStyle w:val="ListParagraph"/>
        <w:numPr>
          <w:ilvl w:val="0"/>
          <w:numId w:val="40"/>
        </w:numPr>
        <w:ind w:left="426" w:hanging="426"/>
        <w:rPr>
          <w:rFonts w:ascii="Arial" w:hAnsi="Arial" w:cs="Arial"/>
          <w:bCs/>
          <w:sz w:val="18"/>
          <w:szCs w:val="18"/>
          <w:lang w:val="en-GB"/>
        </w:rPr>
      </w:pPr>
      <w:r w:rsidRPr="00932255">
        <w:rPr>
          <w:rFonts w:ascii="Arial" w:hAnsi="Arial" w:cs="Arial"/>
          <w:bCs/>
          <w:sz w:val="18"/>
          <w:szCs w:val="18"/>
          <w:lang w:val="en-GB"/>
        </w:rPr>
        <w:t>In your country</w:t>
      </w:r>
      <w:r w:rsidR="002C6E4F">
        <w:rPr>
          <w:rFonts w:ascii="Arial" w:hAnsi="Arial" w:cs="Arial"/>
          <w:bCs/>
          <w:sz w:val="18"/>
          <w:szCs w:val="18"/>
          <w:lang w:val="en-GB"/>
        </w:rPr>
        <w:t>,</w:t>
      </w:r>
      <w:r w:rsidRPr="00932255">
        <w:rPr>
          <w:rFonts w:ascii="Arial" w:hAnsi="Arial" w:cs="Arial"/>
          <w:bCs/>
          <w:sz w:val="18"/>
          <w:szCs w:val="18"/>
          <w:lang w:val="en-GB"/>
        </w:rPr>
        <w:t xml:space="preserve"> how do you coordinate adaptation activities across regions or municipalities? Which instruments facilitate your work (e.g. River Basin Management Plans, flood risks mapping, spatial planning taking account of the diversity of territories)?</w:t>
      </w:r>
    </w:p>
    <w:sdt>
      <w:sdtPr>
        <w:rPr>
          <w:rStyle w:val="Formatvorlage1"/>
          <w:lang w:val="en-GB"/>
        </w:rPr>
        <w:id w:val="788793718"/>
        <w:text/>
      </w:sdtPr>
      <w:sdtEndPr>
        <w:rPr>
          <w:rStyle w:val="Formatvorlage1"/>
        </w:rPr>
      </w:sdtEndPr>
      <w:sdtContent>
        <w:p w:rsidR="00932255" w:rsidRPr="003B7E58" w:rsidRDefault="00932255" w:rsidP="00E822F2">
          <w:pPr>
            <w:ind w:left="360" w:firstLine="66"/>
            <w:jc w:val="both"/>
            <w:rPr>
              <w:rStyle w:val="Formatvorlage1"/>
            </w:rPr>
          </w:pPr>
          <w:r w:rsidRPr="00932255">
            <w:rPr>
              <w:rStyle w:val="Formatvorlage1"/>
              <w:lang w:val="en-GB"/>
            </w:rPr>
            <w:t>Please insert text</w:t>
          </w:r>
        </w:p>
      </w:sdtContent>
    </w:sdt>
    <w:p w:rsidR="00932255" w:rsidRDefault="00932255" w:rsidP="00B7052C">
      <w:pPr>
        <w:rPr>
          <w:rFonts w:ascii="Arial" w:hAnsi="Arial" w:cs="Arial"/>
          <w:b/>
          <w:bCs/>
          <w:sz w:val="20"/>
          <w:szCs w:val="20"/>
          <w:u w:val="single"/>
          <w:lang w:val="en-GB"/>
        </w:rPr>
      </w:pPr>
    </w:p>
    <w:p w:rsidR="00B7052C" w:rsidRPr="003B6AAA" w:rsidRDefault="00B7052C" w:rsidP="00B7052C">
      <w:pPr>
        <w:rPr>
          <w:rFonts w:ascii="Arial" w:hAnsi="Arial" w:cs="Arial"/>
          <w:b/>
          <w:bCs/>
          <w:sz w:val="2"/>
          <w:szCs w:val="2"/>
          <w:u w:val="single"/>
          <w:lang w:val="en-GB"/>
        </w:rPr>
      </w:pPr>
    </w:p>
    <w:p w:rsidR="00B7052C" w:rsidRPr="007766DE" w:rsidRDefault="00B7052C" w:rsidP="00B7052C">
      <w:pPr>
        <w:rPr>
          <w:rFonts w:ascii="Arial" w:hAnsi="Arial" w:cs="Arial"/>
          <w:b/>
          <w:bCs/>
          <w:sz w:val="20"/>
          <w:szCs w:val="20"/>
          <w:u w:val="single"/>
          <w:lang w:val="en-GB"/>
        </w:rPr>
      </w:pPr>
      <w:r>
        <w:rPr>
          <w:rFonts w:ascii="Arial" w:hAnsi="Arial" w:cs="Arial"/>
          <w:b/>
          <w:bCs/>
          <w:sz w:val="20"/>
          <w:szCs w:val="20"/>
          <w:u w:val="single"/>
          <w:lang w:val="en-GB"/>
        </w:rPr>
        <w:t xml:space="preserve">Part IV: </w:t>
      </w:r>
      <w:r w:rsidR="001D123B">
        <w:rPr>
          <w:rFonts w:ascii="Arial" w:hAnsi="Arial" w:cs="Arial"/>
          <w:b/>
          <w:bCs/>
          <w:sz w:val="20"/>
          <w:szCs w:val="20"/>
          <w:u w:val="single"/>
          <w:lang w:val="en-GB"/>
        </w:rPr>
        <w:t>I</w:t>
      </w:r>
      <w:r w:rsidRPr="007766DE">
        <w:rPr>
          <w:rFonts w:ascii="Arial" w:hAnsi="Arial" w:cs="Arial"/>
          <w:b/>
          <w:bCs/>
          <w:sz w:val="20"/>
          <w:szCs w:val="20"/>
          <w:u w:val="single"/>
          <w:lang w:val="en-GB"/>
        </w:rPr>
        <w:t xml:space="preserve">nvolvement of </w:t>
      </w:r>
      <w:r>
        <w:rPr>
          <w:rFonts w:ascii="Arial" w:hAnsi="Arial" w:cs="Arial"/>
          <w:b/>
          <w:bCs/>
          <w:sz w:val="20"/>
          <w:szCs w:val="20"/>
          <w:u w:val="single"/>
          <w:lang w:val="en-GB"/>
        </w:rPr>
        <w:t>stakeholders</w:t>
      </w:r>
      <w:r w:rsidRPr="007766DE">
        <w:rPr>
          <w:rFonts w:ascii="Arial" w:hAnsi="Arial" w:cs="Arial"/>
          <w:b/>
          <w:bCs/>
          <w:sz w:val="20"/>
          <w:szCs w:val="20"/>
          <w:u w:val="single"/>
          <w:lang w:val="en-GB"/>
        </w:rPr>
        <w:t xml:space="preserve"> </w:t>
      </w:r>
    </w:p>
    <w:p w:rsidR="00B7052C" w:rsidRDefault="00B7052C" w:rsidP="00E822F2">
      <w:pPr>
        <w:pStyle w:val="ListParagraph"/>
        <w:numPr>
          <w:ilvl w:val="0"/>
          <w:numId w:val="40"/>
        </w:numPr>
        <w:ind w:left="426" w:hanging="426"/>
        <w:rPr>
          <w:rFonts w:ascii="Arial" w:hAnsi="Arial" w:cs="Arial"/>
          <w:sz w:val="18"/>
          <w:szCs w:val="18"/>
          <w:lang w:val="en-GB" w:eastAsia="fr-FR"/>
        </w:rPr>
      </w:pPr>
      <w:r w:rsidRPr="00D233C3">
        <w:rPr>
          <w:rFonts w:ascii="Arial" w:hAnsi="Arial" w:cs="Arial"/>
          <w:sz w:val="18"/>
          <w:szCs w:val="18"/>
          <w:lang w:val="en-GB" w:eastAsia="fr-FR"/>
        </w:rPr>
        <w:t xml:space="preserve">Have you involved </w:t>
      </w:r>
      <w:r>
        <w:rPr>
          <w:rFonts w:ascii="Arial" w:hAnsi="Arial" w:cs="Arial"/>
          <w:sz w:val="18"/>
          <w:szCs w:val="18"/>
          <w:lang w:val="en-GB" w:eastAsia="fr-FR"/>
        </w:rPr>
        <w:t>stakeholders in the adaptation policy process</w:t>
      </w:r>
      <w:r w:rsidRPr="00D233C3">
        <w:rPr>
          <w:rFonts w:ascii="Arial" w:hAnsi="Arial" w:cs="Arial"/>
          <w:sz w:val="18"/>
          <w:szCs w:val="18"/>
          <w:lang w:val="en-GB" w:eastAsia="fr-FR"/>
        </w:rPr>
        <w:t xml:space="preserve">? </w:t>
      </w:r>
    </w:p>
    <w:p w:rsidR="00B7052C" w:rsidRDefault="00AE3843" w:rsidP="00B7052C">
      <w:pPr>
        <w:pStyle w:val="Default"/>
        <w:ind w:firstLine="426"/>
        <w:rPr>
          <w:sz w:val="18"/>
          <w:szCs w:val="18"/>
          <w:lang w:val="en-GB"/>
        </w:rPr>
      </w:pPr>
      <w:sdt>
        <w:sdtPr>
          <w:rPr>
            <w:rFonts w:eastAsia="Times New Roman"/>
            <w:color w:val="auto"/>
            <w:sz w:val="18"/>
            <w:szCs w:val="18"/>
            <w:lang w:val="en-GB"/>
          </w:rPr>
          <w:id w:val="-232472778"/>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yes</w:t>
      </w:r>
      <w:r w:rsidR="00B7052C">
        <w:rPr>
          <w:sz w:val="18"/>
          <w:szCs w:val="18"/>
          <w:lang w:val="en-GB"/>
        </w:rPr>
        <w:t xml:space="preserve">  </w:t>
      </w:r>
    </w:p>
    <w:p w:rsidR="00B7052C" w:rsidRPr="00BC400C" w:rsidRDefault="00AE3843" w:rsidP="00B7052C">
      <w:pPr>
        <w:pStyle w:val="Default"/>
        <w:ind w:firstLine="426"/>
        <w:rPr>
          <w:sz w:val="18"/>
          <w:szCs w:val="18"/>
          <w:lang w:val="en-GB"/>
        </w:rPr>
      </w:pPr>
      <w:sdt>
        <w:sdtPr>
          <w:rPr>
            <w:rFonts w:eastAsia="Times New Roman"/>
            <w:color w:val="auto"/>
            <w:sz w:val="18"/>
            <w:szCs w:val="18"/>
            <w:lang w:val="en-GB"/>
          </w:rPr>
          <w:id w:val="-350426066"/>
        </w:sdtPr>
        <w:sdtEndPr/>
        <w:sdtContent>
          <w:r w:rsidR="00B7052C" w:rsidRPr="00707C8D">
            <w:rPr>
              <w:rFonts w:ascii="MS Gothic" w:eastAsia="MS Gothic" w:hAnsi="MS Gothic"/>
              <w:color w:val="auto"/>
              <w:sz w:val="18"/>
              <w:szCs w:val="18"/>
              <w:lang w:val="en-GB"/>
            </w:rPr>
            <w:t>☐</w:t>
          </w:r>
        </w:sdtContent>
      </w:sdt>
      <w:r w:rsidR="00B7052C" w:rsidRPr="00707C8D">
        <w:rPr>
          <w:rFonts w:eastAsia="Times New Roman"/>
          <w:color w:val="auto"/>
          <w:sz w:val="18"/>
          <w:szCs w:val="18"/>
          <w:lang w:val="en-GB"/>
        </w:rPr>
        <w:t>…</w:t>
      </w:r>
      <w:r w:rsidR="00B7052C">
        <w:rPr>
          <w:rFonts w:eastAsia="Times New Roman"/>
          <w:color w:val="auto"/>
          <w:sz w:val="18"/>
          <w:szCs w:val="18"/>
          <w:lang w:val="en-GB"/>
        </w:rPr>
        <w:t>no</w:t>
      </w:r>
      <w:r w:rsidR="00B7052C">
        <w:rPr>
          <w:sz w:val="18"/>
          <w:szCs w:val="18"/>
          <w:lang w:val="en-GB"/>
        </w:rPr>
        <w:t xml:space="preserve">  </w:t>
      </w:r>
    </w:p>
    <w:p w:rsidR="00B7052C" w:rsidRPr="00D233C3" w:rsidRDefault="00B7052C" w:rsidP="00B7052C">
      <w:pPr>
        <w:pStyle w:val="ListParagraph"/>
        <w:ind w:left="284"/>
        <w:rPr>
          <w:rFonts w:ascii="Arial" w:hAnsi="Arial" w:cs="Arial"/>
          <w:sz w:val="18"/>
          <w:szCs w:val="18"/>
          <w:lang w:val="en-GB" w:eastAsia="fr-FR"/>
        </w:rPr>
      </w:pPr>
    </w:p>
    <w:p w:rsidR="00B7052C" w:rsidRPr="00581E50" w:rsidRDefault="00B7052C" w:rsidP="00E822F2">
      <w:pPr>
        <w:pStyle w:val="ListParagraph"/>
        <w:numPr>
          <w:ilvl w:val="0"/>
          <w:numId w:val="40"/>
        </w:numPr>
        <w:spacing w:before="40" w:after="40"/>
        <w:ind w:left="426" w:hanging="426"/>
        <w:rPr>
          <w:rFonts w:ascii="Arial" w:hAnsi="Arial" w:cs="Arial"/>
          <w:bCs/>
          <w:sz w:val="18"/>
          <w:szCs w:val="18"/>
          <w:lang w:val="en-GB"/>
        </w:rPr>
      </w:pPr>
      <w:r>
        <w:rPr>
          <w:rFonts w:ascii="Arial" w:hAnsi="Arial" w:cs="Arial"/>
          <w:sz w:val="18"/>
          <w:szCs w:val="18"/>
          <w:lang w:val="en-GB" w:eastAsia="fr-FR"/>
        </w:rPr>
        <w:t>If yes, h</w:t>
      </w:r>
      <w:r w:rsidRPr="00646CC2">
        <w:rPr>
          <w:rFonts w:ascii="Arial" w:hAnsi="Arial" w:cs="Arial"/>
          <w:sz w:val="18"/>
          <w:szCs w:val="18"/>
          <w:lang w:val="en-GB" w:eastAsia="fr-FR"/>
        </w:rPr>
        <w:t xml:space="preserve">ow would you </w:t>
      </w:r>
      <w:r>
        <w:rPr>
          <w:rFonts w:ascii="Arial" w:hAnsi="Arial" w:cs="Arial"/>
          <w:sz w:val="18"/>
          <w:szCs w:val="18"/>
          <w:lang w:val="en-GB" w:eastAsia="fr-FR"/>
        </w:rPr>
        <w:t>assess</w:t>
      </w:r>
      <w:r w:rsidRPr="00646CC2">
        <w:rPr>
          <w:rFonts w:ascii="Arial" w:hAnsi="Arial" w:cs="Arial"/>
          <w:sz w:val="18"/>
          <w:szCs w:val="18"/>
          <w:lang w:val="en-GB" w:eastAsia="fr-FR"/>
        </w:rPr>
        <w:t xml:space="preserve"> </w:t>
      </w:r>
      <w:r>
        <w:rPr>
          <w:rFonts w:ascii="Arial" w:hAnsi="Arial" w:cs="Arial"/>
          <w:sz w:val="18"/>
          <w:szCs w:val="18"/>
          <w:lang w:val="en-GB" w:eastAsia="fr-FR"/>
        </w:rPr>
        <w:t>the general contribution of stakeholders/actors engagement in the adaptation policy process</w:t>
      </w:r>
      <w:r w:rsidRPr="00646CC2">
        <w:rPr>
          <w:rFonts w:ascii="Arial" w:hAnsi="Arial" w:cs="Arial"/>
          <w:sz w:val="18"/>
          <w:szCs w:val="18"/>
          <w:lang w:val="en-GB" w:eastAsia="fr-FR"/>
        </w:rPr>
        <w:t xml:space="preserve">? </w:t>
      </w:r>
      <w:sdt>
        <w:sdtPr>
          <w:rPr>
            <w:rStyle w:val="Formatvorlage1"/>
            <w:szCs w:val="20"/>
            <w:lang w:val="en-GB"/>
          </w:rPr>
          <w:alias w:val="Please select"/>
          <w:tag w:val="Please select"/>
          <w:id w:val="-1351180190"/>
          <w:dropDownList>
            <w:listItem w:value="Wählen Sie ein Element aus."/>
            <w:listItem w:displayText="Please select" w:value="Please select"/>
            <w:listItem w:displayText="1=very important" w:value="1=very important"/>
            <w:listItem w:displayText="2=important" w:value="2=important"/>
            <w:listItem w:displayText="3=neutral" w:value="3=neutral"/>
            <w:listItem w:displayText="4=less important" w:value="4=less important"/>
            <w:listItem w:displayText="5=not important" w:value="5=not important"/>
          </w:dropDownList>
        </w:sdtPr>
        <w:sdtEndPr>
          <w:rPr>
            <w:rStyle w:val="Formatvorlage1"/>
          </w:rPr>
        </w:sdtEndPr>
        <w:sdtContent>
          <w:r w:rsidR="00490D38">
            <w:rPr>
              <w:rStyle w:val="Formatvorlage1"/>
              <w:szCs w:val="20"/>
              <w:lang w:val="de-AT"/>
            </w:rPr>
            <w:t>Please select</w:t>
          </w:r>
        </w:sdtContent>
      </w:sdt>
    </w:p>
    <w:p w:rsidR="00B7052C" w:rsidRDefault="00B7052C" w:rsidP="00B7052C">
      <w:pPr>
        <w:rPr>
          <w:rFonts w:ascii="Arial" w:hAnsi="Arial" w:cs="Arial"/>
          <w:bCs/>
          <w:sz w:val="2"/>
          <w:szCs w:val="2"/>
          <w:lang w:val="en-GB"/>
        </w:rPr>
      </w:pPr>
    </w:p>
    <w:p w:rsidR="00B7052C" w:rsidRPr="00E450CD" w:rsidRDefault="00B7052C" w:rsidP="00B7052C">
      <w:pPr>
        <w:rPr>
          <w:rFonts w:ascii="Arial" w:hAnsi="Arial" w:cs="Arial"/>
          <w:bCs/>
          <w:sz w:val="2"/>
          <w:szCs w:val="2"/>
          <w:lang w:val="en-GB"/>
        </w:rPr>
      </w:pPr>
    </w:p>
    <w:p w:rsidR="00B7052C" w:rsidRDefault="00B6537E" w:rsidP="00E822F2">
      <w:pPr>
        <w:pStyle w:val="ListParagraph"/>
        <w:numPr>
          <w:ilvl w:val="0"/>
          <w:numId w:val="40"/>
        </w:numPr>
        <w:ind w:left="426" w:hanging="426"/>
        <w:rPr>
          <w:rFonts w:ascii="Arial" w:hAnsi="Arial" w:cs="Arial"/>
          <w:sz w:val="18"/>
          <w:szCs w:val="18"/>
          <w:lang w:val="en-GB" w:eastAsia="fr-FR"/>
        </w:rPr>
      </w:pPr>
      <w:r>
        <w:rPr>
          <w:rFonts w:ascii="Arial" w:hAnsi="Arial" w:cs="Arial"/>
          <w:sz w:val="18"/>
          <w:szCs w:val="18"/>
          <w:lang w:val="en-GB" w:eastAsia="fr-FR"/>
        </w:rPr>
        <w:t>T</w:t>
      </w:r>
      <w:r w:rsidR="002C6E4F">
        <w:rPr>
          <w:rFonts w:ascii="Arial" w:hAnsi="Arial" w:cs="Arial"/>
          <w:sz w:val="18"/>
          <w:szCs w:val="18"/>
          <w:lang w:val="en-GB" w:eastAsia="fr-FR"/>
        </w:rPr>
        <w:t xml:space="preserve">he </w:t>
      </w:r>
      <w:r>
        <w:rPr>
          <w:rFonts w:ascii="Arial" w:hAnsi="Arial" w:cs="Arial"/>
          <w:sz w:val="18"/>
          <w:szCs w:val="18"/>
          <w:lang w:val="en-GB" w:eastAsia="fr-FR"/>
        </w:rPr>
        <w:t xml:space="preserve">three </w:t>
      </w:r>
      <w:r w:rsidR="002C6E4F">
        <w:rPr>
          <w:rFonts w:ascii="Arial" w:hAnsi="Arial" w:cs="Arial"/>
          <w:sz w:val="18"/>
          <w:szCs w:val="18"/>
          <w:lang w:val="en-GB" w:eastAsia="fr-FR"/>
        </w:rPr>
        <w:t>tables below</w:t>
      </w:r>
      <w:r>
        <w:rPr>
          <w:rFonts w:ascii="Arial" w:hAnsi="Arial" w:cs="Arial"/>
          <w:sz w:val="18"/>
          <w:szCs w:val="18"/>
          <w:lang w:val="en-GB" w:eastAsia="fr-FR"/>
        </w:rPr>
        <w:t xml:space="preserve"> </w:t>
      </w:r>
      <w:r w:rsidRPr="003A1B52">
        <w:rPr>
          <w:rFonts w:ascii="Arial" w:hAnsi="Arial" w:cs="Arial"/>
          <w:sz w:val="18"/>
          <w:szCs w:val="18"/>
          <w:lang w:val="en-GB" w:eastAsia="fr-FR"/>
        </w:rPr>
        <w:t>allow</w:t>
      </w:r>
      <w:r>
        <w:rPr>
          <w:rFonts w:ascii="Arial" w:hAnsi="Arial" w:cs="Arial"/>
          <w:sz w:val="18"/>
          <w:szCs w:val="18"/>
          <w:lang w:val="en-GB" w:eastAsia="fr-FR"/>
        </w:rPr>
        <w:t xml:space="preserve"> you to </w:t>
      </w:r>
      <w:r w:rsidR="002C6E4F">
        <w:rPr>
          <w:rFonts w:ascii="Arial" w:hAnsi="Arial" w:cs="Arial"/>
          <w:sz w:val="18"/>
          <w:szCs w:val="18"/>
          <w:lang w:val="en-GB" w:eastAsia="fr-FR"/>
        </w:rPr>
        <w:t>identify</w:t>
      </w:r>
      <w:r w:rsidR="002C6E4F" w:rsidRPr="00E529C1">
        <w:rPr>
          <w:rFonts w:ascii="Arial" w:hAnsi="Arial" w:cs="Arial"/>
          <w:sz w:val="18"/>
          <w:szCs w:val="18"/>
          <w:lang w:val="en-GB" w:eastAsia="fr-FR"/>
        </w:rPr>
        <w:t xml:space="preserve"> </w:t>
      </w:r>
      <w:r w:rsidR="00B7052C" w:rsidRPr="00E529C1">
        <w:rPr>
          <w:rFonts w:ascii="Arial" w:hAnsi="Arial" w:cs="Arial"/>
          <w:sz w:val="18"/>
          <w:szCs w:val="18"/>
          <w:lang w:val="en-GB" w:eastAsia="fr-FR"/>
        </w:rPr>
        <w:t>th</w:t>
      </w:r>
      <w:r w:rsidR="002C6E4F">
        <w:rPr>
          <w:rFonts w:ascii="Arial" w:hAnsi="Arial" w:cs="Arial"/>
          <w:sz w:val="18"/>
          <w:szCs w:val="18"/>
          <w:lang w:val="en-GB" w:eastAsia="fr-FR"/>
        </w:rPr>
        <w:t>e stakeholders</w:t>
      </w:r>
      <w:r w:rsidR="00B7052C" w:rsidRPr="00E529C1">
        <w:rPr>
          <w:rFonts w:ascii="Arial" w:hAnsi="Arial" w:cs="Arial"/>
          <w:sz w:val="18"/>
          <w:szCs w:val="18"/>
          <w:lang w:val="en-GB" w:eastAsia="fr-FR"/>
        </w:rPr>
        <w:t xml:space="preserve"> involved and the format of </w:t>
      </w:r>
      <w:r w:rsidR="002C6E4F">
        <w:rPr>
          <w:rFonts w:ascii="Arial" w:hAnsi="Arial" w:cs="Arial"/>
          <w:sz w:val="18"/>
          <w:szCs w:val="18"/>
          <w:lang w:val="en-GB" w:eastAsia="fr-FR"/>
        </w:rPr>
        <w:t xml:space="preserve">their </w:t>
      </w:r>
      <w:r w:rsidR="00B7052C" w:rsidRPr="00E529C1">
        <w:rPr>
          <w:rFonts w:ascii="Arial" w:hAnsi="Arial" w:cs="Arial"/>
          <w:sz w:val="18"/>
          <w:szCs w:val="18"/>
          <w:lang w:val="en-GB" w:eastAsia="fr-FR"/>
        </w:rPr>
        <w:t>involvement</w:t>
      </w:r>
      <w:r>
        <w:rPr>
          <w:rFonts w:ascii="Arial" w:hAnsi="Arial" w:cs="Arial"/>
          <w:sz w:val="18"/>
          <w:szCs w:val="18"/>
          <w:lang w:val="en-GB" w:eastAsia="fr-FR"/>
        </w:rPr>
        <w:t xml:space="preserve"> for the development (1</w:t>
      </w:r>
      <w:r w:rsidRPr="00A73318">
        <w:rPr>
          <w:rFonts w:ascii="Arial" w:hAnsi="Arial" w:cs="Arial"/>
          <w:sz w:val="18"/>
          <w:szCs w:val="18"/>
          <w:vertAlign w:val="superscript"/>
          <w:lang w:val="en-GB" w:eastAsia="fr-FR"/>
        </w:rPr>
        <w:t>st</w:t>
      </w:r>
      <w:r>
        <w:rPr>
          <w:rFonts w:ascii="Arial" w:hAnsi="Arial" w:cs="Arial"/>
          <w:sz w:val="18"/>
          <w:szCs w:val="18"/>
          <w:lang w:val="en-GB" w:eastAsia="fr-FR"/>
        </w:rPr>
        <w:t xml:space="preserve"> table), implementation (2</w:t>
      </w:r>
      <w:r w:rsidRPr="00A73318">
        <w:rPr>
          <w:rFonts w:ascii="Arial" w:hAnsi="Arial" w:cs="Arial"/>
          <w:sz w:val="18"/>
          <w:szCs w:val="18"/>
          <w:vertAlign w:val="superscript"/>
          <w:lang w:val="en-GB" w:eastAsia="fr-FR"/>
        </w:rPr>
        <w:t>nd</w:t>
      </w:r>
      <w:r>
        <w:rPr>
          <w:rFonts w:ascii="Arial" w:hAnsi="Arial" w:cs="Arial"/>
          <w:sz w:val="18"/>
          <w:szCs w:val="18"/>
          <w:lang w:val="en-GB" w:eastAsia="fr-FR"/>
        </w:rPr>
        <w:t xml:space="preserve"> table) and monitoring and evaluation (3</w:t>
      </w:r>
      <w:r w:rsidRPr="00A73318">
        <w:rPr>
          <w:rFonts w:ascii="Arial" w:hAnsi="Arial" w:cs="Arial"/>
          <w:sz w:val="18"/>
          <w:szCs w:val="18"/>
          <w:vertAlign w:val="superscript"/>
          <w:lang w:val="en-GB" w:eastAsia="fr-FR"/>
        </w:rPr>
        <w:t>rd</w:t>
      </w:r>
      <w:r>
        <w:rPr>
          <w:rFonts w:ascii="Arial" w:hAnsi="Arial" w:cs="Arial"/>
          <w:sz w:val="18"/>
          <w:szCs w:val="18"/>
          <w:lang w:val="en-GB" w:eastAsia="fr-FR"/>
        </w:rPr>
        <w:t xml:space="preserve"> table) phases of the adaptation process</w:t>
      </w:r>
      <w:r w:rsidR="00B7052C" w:rsidRPr="00E529C1">
        <w:rPr>
          <w:rFonts w:ascii="Arial" w:hAnsi="Arial" w:cs="Arial"/>
          <w:sz w:val="18"/>
          <w:szCs w:val="18"/>
          <w:lang w:val="en-GB" w:eastAsia="fr-FR"/>
        </w:rPr>
        <w:t xml:space="preserve">.   </w:t>
      </w:r>
    </w:p>
    <w:p w:rsidR="00B7052C" w:rsidRDefault="00B7052C" w:rsidP="00B7052C">
      <w:pPr>
        <w:pStyle w:val="ListParagraph"/>
        <w:rPr>
          <w:rFonts w:ascii="Arial" w:hAnsi="Arial" w:cs="Arial"/>
          <w:sz w:val="18"/>
          <w:szCs w:val="18"/>
          <w:lang w:val="en-GB" w:eastAsia="fr-FR"/>
        </w:rPr>
      </w:pPr>
    </w:p>
    <w:p w:rsidR="00A73318" w:rsidRPr="00C84301" w:rsidRDefault="00A73318" w:rsidP="00B7052C">
      <w:pPr>
        <w:pStyle w:val="ListParagraph"/>
        <w:rPr>
          <w:rFonts w:ascii="Arial" w:hAnsi="Arial" w:cs="Arial"/>
          <w:sz w:val="18"/>
          <w:szCs w:val="18"/>
          <w:lang w:val="en-GB" w:eastAsia="fr-FR"/>
        </w:rPr>
      </w:pPr>
    </w:p>
    <w:p w:rsidR="00B7052C" w:rsidRDefault="00B7052C" w:rsidP="00B7052C">
      <w:pPr>
        <w:pStyle w:val="ListParagraph"/>
        <w:ind w:left="284"/>
        <w:rPr>
          <w:rFonts w:ascii="Arial" w:hAnsi="Arial" w:cs="Arial"/>
          <w:sz w:val="18"/>
          <w:szCs w:val="18"/>
          <w:lang w:val="en-GB" w:eastAsia="fr-FR"/>
        </w:rPr>
      </w:pPr>
      <w:r>
        <w:rPr>
          <w:rFonts w:ascii="Arial" w:hAnsi="Arial" w:cs="Arial"/>
          <w:sz w:val="18"/>
          <w:szCs w:val="18"/>
          <w:lang w:val="en-GB" w:eastAsia="fr-FR"/>
        </w:rPr>
        <w:t>Level of involvement:</w:t>
      </w:r>
    </w:p>
    <w:p w:rsidR="00B7052C" w:rsidRPr="00C84301" w:rsidRDefault="00B7052C" w:rsidP="00B7052C">
      <w:pPr>
        <w:rPr>
          <w:rFonts w:ascii="Arial" w:hAnsi="Arial" w:cs="Arial"/>
          <w:bCs/>
          <w:color w:val="808080"/>
          <w:sz w:val="2"/>
          <w:szCs w:val="2"/>
          <w:lang w:val="en-GB"/>
        </w:rPr>
      </w:pPr>
    </w:p>
    <w:p w:rsidR="00B7052C" w:rsidRDefault="00B7052C" w:rsidP="00B7052C">
      <w:pPr>
        <w:tabs>
          <w:tab w:val="left" w:pos="2127"/>
        </w:tabs>
        <w:ind w:left="2124" w:hanging="1840"/>
        <w:rPr>
          <w:rFonts w:ascii="Arial" w:hAnsi="Arial" w:cs="Arial"/>
          <w:bCs/>
          <w:color w:val="808080"/>
          <w:sz w:val="16"/>
          <w:szCs w:val="16"/>
          <w:lang w:val="en-GB"/>
        </w:rPr>
      </w:pPr>
      <w:r>
        <w:rPr>
          <w:rFonts w:ascii="Arial" w:hAnsi="Arial" w:cs="Arial"/>
          <w:bCs/>
          <w:color w:val="808080"/>
          <w:sz w:val="16"/>
          <w:szCs w:val="16"/>
          <w:lang w:val="en-GB"/>
        </w:rPr>
        <w:t xml:space="preserve">Information given = </w:t>
      </w:r>
      <w:r>
        <w:rPr>
          <w:rFonts w:ascii="Arial" w:hAnsi="Arial" w:cs="Arial"/>
          <w:bCs/>
          <w:color w:val="808080"/>
          <w:sz w:val="16"/>
          <w:szCs w:val="16"/>
          <w:lang w:val="en-GB"/>
        </w:rPr>
        <w:tab/>
      </w:r>
      <w:r>
        <w:rPr>
          <w:rFonts w:ascii="Arial" w:hAnsi="Arial" w:cs="Arial"/>
          <w:bCs/>
          <w:color w:val="808080"/>
          <w:sz w:val="16"/>
          <w:szCs w:val="16"/>
          <w:lang w:val="en-GB"/>
        </w:rPr>
        <w:tab/>
        <w:t>information has been provided to stakeholders (e.g. web-sites, newsletter, reports, informative meetings)</w:t>
      </w:r>
    </w:p>
    <w:p w:rsidR="00B7052C" w:rsidRDefault="00B7052C" w:rsidP="00B7052C">
      <w:pPr>
        <w:ind w:left="284"/>
        <w:rPr>
          <w:rFonts w:ascii="Arial" w:hAnsi="Arial" w:cs="Arial"/>
          <w:bCs/>
          <w:color w:val="808080"/>
          <w:sz w:val="16"/>
          <w:szCs w:val="16"/>
          <w:lang w:val="en-GB"/>
        </w:rPr>
      </w:pPr>
      <w:r>
        <w:rPr>
          <w:rFonts w:ascii="Arial" w:hAnsi="Arial" w:cs="Arial"/>
          <w:bCs/>
          <w:color w:val="808080"/>
          <w:sz w:val="16"/>
          <w:szCs w:val="16"/>
          <w:lang w:val="en-GB"/>
        </w:rPr>
        <w:t xml:space="preserve">Information gathered </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ab/>
        <w:t>information has been collected from stakeholders (e.g. online-survey)</w:t>
      </w:r>
    </w:p>
    <w:p w:rsidR="00B7052C" w:rsidRDefault="00B7052C" w:rsidP="00B7052C">
      <w:pPr>
        <w:ind w:left="2124" w:hanging="1840"/>
        <w:rPr>
          <w:rFonts w:ascii="Arial" w:hAnsi="Arial" w:cs="Arial"/>
          <w:bCs/>
          <w:color w:val="808080"/>
          <w:sz w:val="16"/>
          <w:szCs w:val="16"/>
          <w:lang w:val="en-GB"/>
        </w:rPr>
      </w:pPr>
      <w:r>
        <w:rPr>
          <w:rFonts w:ascii="Arial" w:hAnsi="Arial" w:cs="Arial"/>
          <w:bCs/>
          <w:color w:val="808080"/>
          <w:sz w:val="16"/>
          <w:szCs w:val="16"/>
          <w:lang w:val="en-GB"/>
        </w:rPr>
        <w:lastRenderedPageBreak/>
        <w:t xml:space="preserve">Consultation </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ab/>
        <w:t xml:space="preserve">feedback on </w:t>
      </w:r>
      <w:r w:rsidR="001446D9">
        <w:rPr>
          <w:rFonts w:ascii="Arial" w:hAnsi="Arial" w:cs="Arial"/>
          <w:bCs/>
          <w:color w:val="808080"/>
          <w:sz w:val="16"/>
          <w:szCs w:val="16"/>
          <w:lang w:val="en-GB"/>
        </w:rPr>
        <w:t xml:space="preserve">policy draft </w:t>
      </w:r>
      <w:r>
        <w:rPr>
          <w:rFonts w:ascii="Arial" w:hAnsi="Arial" w:cs="Arial"/>
          <w:bCs/>
          <w:color w:val="808080"/>
          <w:sz w:val="16"/>
          <w:szCs w:val="16"/>
          <w:lang w:val="en-GB"/>
        </w:rPr>
        <w:t xml:space="preserve">proposals has been obtained from stakeholders (e.g. written feedback on policy drafts) </w:t>
      </w:r>
    </w:p>
    <w:p w:rsidR="00B7052C" w:rsidRDefault="00B7052C" w:rsidP="00B7052C">
      <w:pPr>
        <w:ind w:left="2124" w:hanging="1840"/>
        <w:rPr>
          <w:rFonts w:ascii="Arial" w:hAnsi="Arial" w:cs="Arial"/>
          <w:bCs/>
          <w:color w:val="808080"/>
          <w:sz w:val="16"/>
          <w:szCs w:val="16"/>
          <w:lang w:val="en-GB"/>
        </w:rPr>
      </w:pPr>
      <w:r>
        <w:rPr>
          <w:rFonts w:ascii="Arial" w:hAnsi="Arial" w:cs="Arial"/>
          <w:bCs/>
          <w:color w:val="808080"/>
          <w:sz w:val="16"/>
          <w:szCs w:val="16"/>
          <w:lang w:val="en-GB"/>
        </w:rPr>
        <w:t xml:space="preserve">Active involvement </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ab/>
        <w:t xml:space="preserve">stakeholders have actively been involved </w:t>
      </w:r>
      <w:r w:rsidR="002C6E4F">
        <w:rPr>
          <w:rFonts w:ascii="Arial" w:hAnsi="Arial" w:cs="Arial"/>
          <w:bCs/>
          <w:color w:val="808080"/>
          <w:sz w:val="16"/>
          <w:szCs w:val="16"/>
          <w:lang w:val="en-GB"/>
        </w:rPr>
        <w:t xml:space="preserve">in, </w:t>
      </w:r>
      <w:r>
        <w:rPr>
          <w:rFonts w:ascii="Arial" w:hAnsi="Arial" w:cs="Arial"/>
          <w:bCs/>
          <w:color w:val="808080"/>
          <w:sz w:val="16"/>
          <w:szCs w:val="16"/>
          <w:lang w:val="en-GB"/>
        </w:rPr>
        <w:t>and ha</w:t>
      </w:r>
      <w:r w:rsidR="002C6E4F">
        <w:rPr>
          <w:rFonts w:ascii="Arial" w:hAnsi="Arial" w:cs="Arial"/>
          <w:bCs/>
          <w:color w:val="808080"/>
          <w:sz w:val="16"/>
          <w:szCs w:val="16"/>
          <w:lang w:val="en-GB"/>
        </w:rPr>
        <w:t>ve ha</w:t>
      </w:r>
      <w:r>
        <w:rPr>
          <w:rFonts w:ascii="Arial" w:hAnsi="Arial" w:cs="Arial"/>
          <w:bCs/>
          <w:color w:val="808080"/>
          <w:sz w:val="16"/>
          <w:szCs w:val="16"/>
          <w:lang w:val="en-GB"/>
        </w:rPr>
        <w:t xml:space="preserve">d </w:t>
      </w:r>
      <w:r w:rsidR="00E34081">
        <w:rPr>
          <w:rFonts w:ascii="Arial" w:hAnsi="Arial" w:cs="Arial"/>
          <w:bCs/>
          <w:color w:val="808080"/>
          <w:sz w:val="16"/>
          <w:szCs w:val="16"/>
          <w:lang w:val="en-GB"/>
        </w:rPr>
        <w:t xml:space="preserve">the possibility to shape </w:t>
      </w:r>
      <w:r w:rsidR="002C6E4F">
        <w:rPr>
          <w:rFonts w:ascii="Arial" w:hAnsi="Arial" w:cs="Arial"/>
          <w:bCs/>
          <w:color w:val="808080"/>
          <w:sz w:val="16"/>
          <w:szCs w:val="16"/>
          <w:lang w:val="en-GB"/>
        </w:rPr>
        <w:t xml:space="preserve">decision-making in </w:t>
      </w:r>
      <w:r w:rsidR="00E34081">
        <w:rPr>
          <w:rFonts w:ascii="Arial" w:hAnsi="Arial" w:cs="Arial"/>
          <w:bCs/>
          <w:color w:val="808080"/>
          <w:sz w:val="16"/>
          <w:szCs w:val="16"/>
          <w:lang w:val="en-GB"/>
        </w:rPr>
        <w:t xml:space="preserve">the adaptation policy </w:t>
      </w:r>
      <w:r>
        <w:rPr>
          <w:rFonts w:ascii="Arial" w:hAnsi="Arial" w:cs="Arial"/>
          <w:bCs/>
          <w:color w:val="808080"/>
          <w:sz w:val="16"/>
          <w:szCs w:val="16"/>
          <w:lang w:val="en-GB"/>
        </w:rPr>
        <w:t xml:space="preserve">(e.g. </w:t>
      </w:r>
      <w:r w:rsidR="00E34081">
        <w:rPr>
          <w:rFonts w:ascii="Arial" w:hAnsi="Arial" w:cs="Arial"/>
          <w:bCs/>
          <w:color w:val="808080"/>
          <w:sz w:val="16"/>
          <w:szCs w:val="16"/>
          <w:lang w:val="en-GB"/>
        </w:rPr>
        <w:t>advisory committees</w:t>
      </w:r>
      <w:r>
        <w:rPr>
          <w:rFonts w:ascii="Arial" w:hAnsi="Arial" w:cs="Arial"/>
          <w:bCs/>
          <w:color w:val="808080"/>
          <w:sz w:val="16"/>
          <w:szCs w:val="16"/>
          <w:lang w:val="en-GB"/>
        </w:rPr>
        <w:t xml:space="preserve">) </w:t>
      </w:r>
    </w:p>
    <w:p w:rsidR="00B7052C" w:rsidRDefault="00B7052C" w:rsidP="00B7052C">
      <w:pPr>
        <w:ind w:left="2124" w:hanging="1840"/>
        <w:rPr>
          <w:rFonts w:ascii="Arial" w:hAnsi="Arial" w:cs="Arial"/>
          <w:bCs/>
          <w:color w:val="808080"/>
          <w:sz w:val="16"/>
          <w:szCs w:val="16"/>
          <w:lang w:val="en-GB"/>
        </w:rPr>
      </w:pPr>
      <w:r>
        <w:rPr>
          <w:rFonts w:ascii="Arial" w:hAnsi="Arial" w:cs="Arial"/>
          <w:bCs/>
          <w:color w:val="808080"/>
          <w:sz w:val="16"/>
          <w:szCs w:val="16"/>
          <w:lang w:val="en-GB"/>
        </w:rPr>
        <w:t xml:space="preserve">Partnerships </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ab/>
        <w:t xml:space="preserve">decision-making </w:t>
      </w:r>
      <w:r w:rsidR="00C531A3">
        <w:rPr>
          <w:rFonts w:ascii="Arial" w:hAnsi="Arial" w:cs="Arial"/>
          <w:bCs/>
          <w:color w:val="808080"/>
          <w:sz w:val="16"/>
          <w:szCs w:val="16"/>
          <w:lang w:val="en-GB"/>
        </w:rPr>
        <w:t xml:space="preserve">power </w:t>
      </w:r>
      <w:r>
        <w:rPr>
          <w:rFonts w:ascii="Arial" w:hAnsi="Arial" w:cs="Arial"/>
          <w:bCs/>
          <w:color w:val="808080"/>
          <w:sz w:val="16"/>
          <w:szCs w:val="16"/>
          <w:lang w:val="en-GB"/>
        </w:rPr>
        <w:t>is redistributed through negotiation between responsible authority and stakeholders</w:t>
      </w:r>
    </w:p>
    <w:p w:rsidR="00B7052C" w:rsidRDefault="00B7052C" w:rsidP="00B7052C">
      <w:pPr>
        <w:ind w:left="284"/>
        <w:rPr>
          <w:rFonts w:ascii="Arial" w:hAnsi="Arial" w:cs="Arial"/>
          <w:bCs/>
          <w:color w:val="808080"/>
          <w:sz w:val="16"/>
          <w:szCs w:val="16"/>
          <w:lang w:val="en-GB"/>
        </w:rPr>
      </w:pPr>
      <w:r>
        <w:rPr>
          <w:rFonts w:ascii="Arial" w:hAnsi="Arial" w:cs="Arial"/>
          <w:bCs/>
          <w:color w:val="808080"/>
          <w:sz w:val="16"/>
          <w:szCs w:val="16"/>
          <w:lang w:val="en-GB"/>
        </w:rPr>
        <w:t xml:space="preserve">Empowerment </w:t>
      </w:r>
      <w:r w:rsidRPr="00F7399E">
        <w:rPr>
          <w:rFonts w:ascii="Arial" w:hAnsi="Arial" w:cs="Arial"/>
          <w:bCs/>
          <w:color w:val="808080"/>
          <w:sz w:val="16"/>
          <w:szCs w:val="16"/>
          <w:lang w:val="en-GB"/>
        </w:rPr>
        <w:t xml:space="preserve">= </w:t>
      </w:r>
      <w:r>
        <w:rPr>
          <w:rFonts w:ascii="Arial" w:hAnsi="Arial" w:cs="Arial"/>
          <w:bCs/>
          <w:color w:val="808080"/>
          <w:sz w:val="16"/>
          <w:szCs w:val="16"/>
          <w:lang w:val="en-GB"/>
        </w:rPr>
        <w:tab/>
        <w:t xml:space="preserve">final decision is in the hands of the stakeholders </w:t>
      </w:r>
    </w:p>
    <w:p w:rsidR="00B7052C" w:rsidRDefault="00B7052C" w:rsidP="00B7052C">
      <w:pPr>
        <w:rPr>
          <w:rFonts w:ascii="Arial" w:hAnsi="Arial" w:cs="Arial"/>
          <w:sz w:val="18"/>
          <w:szCs w:val="18"/>
          <w:lang w:val="en-GB" w:eastAsia="fr-FR"/>
        </w:rPr>
      </w:pPr>
    </w:p>
    <w:p w:rsidR="00B7052C" w:rsidRDefault="001E179B" w:rsidP="00B7052C">
      <w:pPr>
        <w:tabs>
          <w:tab w:val="left" w:pos="284"/>
        </w:tabs>
        <w:rPr>
          <w:rFonts w:ascii="Arial" w:hAnsi="Arial" w:cs="Arial"/>
          <w:sz w:val="18"/>
          <w:szCs w:val="18"/>
          <w:lang w:val="en-GB" w:eastAsia="fr-FR"/>
        </w:rPr>
      </w:pPr>
      <w:r>
        <w:rPr>
          <w:rFonts w:ascii="Arial" w:hAnsi="Arial" w:cs="Arial"/>
          <w:sz w:val="18"/>
          <w:szCs w:val="18"/>
          <w:lang w:val="en-GB" w:eastAsia="fr-FR"/>
        </w:rPr>
        <w:t>From the national perspective, what ha</w:t>
      </w:r>
      <w:r w:rsidR="00E04C37">
        <w:rPr>
          <w:rFonts w:ascii="Arial" w:hAnsi="Arial" w:cs="Arial"/>
          <w:sz w:val="18"/>
          <w:szCs w:val="18"/>
          <w:lang w:val="en-GB" w:eastAsia="fr-FR"/>
        </w:rPr>
        <w:t>s</w:t>
      </w:r>
      <w:r>
        <w:rPr>
          <w:rFonts w:ascii="Arial" w:hAnsi="Arial" w:cs="Arial"/>
          <w:sz w:val="18"/>
          <w:szCs w:val="18"/>
          <w:lang w:val="en-GB" w:eastAsia="fr-FR"/>
        </w:rPr>
        <w:t xml:space="preserve"> been the i</w:t>
      </w:r>
      <w:r w:rsidR="00B7052C">
        <w:rPr>
          <w:rFonts w:ascii="Arial" w:hAnsi="Arial" w:cs="Arial"/>
          <w:sz w:val="18"/>
          <w:szCs w:val="18"/>
          <w:lang w:val="en-GB" w:eastAsia="fr-FR"/>
        </w:rPr>
        <w:t xml:space="preserve">nvolvement </w:t>
      </w:r>
      <w:r w:rsidR="00E04C37">
        <w:rPr>
          <w:rFonts w:ascii="Arial" w:hAnsi="Arial" w:cs="Arial"/>
          <w:sz w:val="18"/>
          <w:szCs w:val="18"/>
          <w:lang w:val="en-GB" w:eastAsia="fr-FR"/>
        </w:rPr>
        <w:t xml:space="preserve">of stakeholders </w:t>
      </w:r>
      <w:r w:rsidR="00B7052C">
        <w:rPr>
          <w:rFonts w:ascii="Arial" w:hAnsi="Arial" w:cs="Arial"/>
          <w:sz w:val="18"/>
          <w:szCs w:val="18"/>
          <w:lang w:val="en-GB" w:eastAsia="fr-FR"/>
        </w:rPr>
        <w:t xml:space="preserve">in the </w:t>
      </w:r>
      <w:r w:rsidR="00B7052C" w:rsidRPr="00A73318">
        <w:rPr>
          <w:rFonts w:ascii="Arial" w:hAnsi="Arial" w:cs="Arial"/>
          <w:b/>
          <w:sz w:val="18"/>
          <w:szCs w:val="18"/>
          <w:lang w:val="en-GB" w:eastAsia="fr-FR"/>
        </w:rPr>
        <w:t>development phase</w:t>
      </w:r>
      <w:r w:rsidR="00B7052C">
        <w:rPr>
          <w:rFonts w:ascii="Arial" w:hAnsi="Arial" w:cs="Arial"/>
          <w:sz w:val="18"/>
          <w:szCs w:val="18"/>
          <w:lang w:val="en-GB" w:eastAsia="fr-FR"/>
        </w:rPr>
        <w:t xml:space="preserve"> of the adaptation policy </w:t>
      </w:r>
      <w:r>
        <w:rPr>
          <w:rFonts w:ascii="Arial" w:hAnsi="Arial" w:cs="Arial"/>
          <w:sz w:val="18"/>
          <w:szCs w:val="18"/>
          <w:lang w:val="en-GB" w:eastAsia="fr-FR"/>
        </w:rPr>
        <w:t>process</w:t>
      </w:r>
      <w:r w:rsidR="001D123B">
        <w:rPr>
          <w:rFonts w:ascii="Arial" w:hAnsi="Arial" w:cs="Arial"/>
          <w:sz w:val="18"/>
          <w:szCs w:val="18"/>
          <w:lang w:val="en-GB" w:eastAsia="fr-FR"/>
        </w:rPr>
        <w:t>?</w:t>
      </w:r>
    </w:p>
    <w:tbl>
      <w:tblPr>
        <w:tblW w:w="808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10"/>
        <w:gridCol w:w="1110"/>
        <w:gridCol w:w="1111"/>
        <w:gridCol w:w="1110"/>
        <w:gridCol w:w="1110"/>
        <w:gridCol w:w="1111"/>
      </w:tblGrid>
      <w:tr w:rsidR="00B7052C" w:rsidRPr="00C41722" w:rsidTr="007B1683">
        <w:trPr>
          <w:tblHeader/>
        </w:trPr>
        <w:tc>
          <w:tcPr>
            <w:tcW w:w="1418" w:type="dxa"/>
            <w:shd w:val="clear" w:color="auto" w:fill="D9D9D9"/>
          </w:tcPr>
          <w:p w:rsidR="00B7052C" w:rsidRDefault="00B7052C" w:rsidP="007B1683">
            <w:pPr>
              <w:jc w:val="right"/>
              <w:rPr>
                <w:rFonts w:ascii="Arial" w:hAnsi="Arial" w:cs="Arial"/>
                <w:bCs/>
                <w:sz w:val="18"/>
                <w:szCs w:val="18"/>
                <w:lang w:val="en-GB" w:eastAsia="fr-FR"/>
              </w:rPr>
            </w:pPr>
            <w:r>
              <w:rPr>
                <w:rFonts w:ascii="Arial" w:hAnsi="Arial" w:cs="Arial"/>
                <w:bCs/>
                <w:sz w:val="18"/>
                <w:szCs w:val="18"/>
                <w:lang w:val="en-GB" w:eastAsia="fr-FR"/>
              </w:rPr>
              <w:t>Format of involvement</w:t>
            </w:r>
          </w:p>
          <w:p w:rsidR="00B7052C" w:rsidRDefault="00B7052C" w:rsidP="007B1683">
            <w:pPr>
              <w:rPr>
                <w:rFonts w:ascii="Arial" w:hAnsi="Arial" w:cs="Arial"/>
                <w:bCs/>
                <w:sz w:val="18"/>
                <w:szCs w:val="18"/>
                <w:lang w:val="en-GB" w:eastAsia="fr-FR"/>
              </w:rPr>
            </w:pPr>
          </w:p>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Stakeholders</w:t>
            </w:r>
          </w:p>
        </w:tc>
        <w:tc>
          <w:tcPr>
            <w:tcW w:w="1110" w:type="dxa"/>
            <w:shd w:val="clear" w:color="auto" w:fill="D9D9D9"/>
          </w:tcPr>
          <w:p w:rsidR="00B7052C" w:rsidRPr="00C41722" w:rsidRDefault="00B7052C" w:rsidP="007B1683">
            <w:pPr>
              <w:ind w:right="-132"/>
              <w:rPr>
                <w:rFonts w:ascii="Arial" w:hAnsi="Arial" w:cs="Arial"/>
                <w:bCs/>
                <w:sz w:val="18"/>
                <w:szCs w:val="18"/>
                <w:lang w:val="en-GB" w:eastAsia="fr-FR"/>
              </w:rPr>
            </w:pPr>
            <w:r>
              <w:rPr>
                <w:rFonts w:ascii="Arial" w:hAnsi="Arial" w:cs="Arial"/>
                <w:bCs/>
                <w:sz w:val="18"/>
                <w:szCs w:val="18"/>
                <w:lang w:val="en-GB" w:eastAsia="fr-FR"/>
              </w:rPr>
              <w:t>Information given</w:t>
            </w:r>
          </w:p>
        </w:tc>
        <w:tc>
          <w:tcPr>
            <w:tcW w:w="1110" w:type="dxa"/>
            <w:shd w:val="clear" w:color="auto" w:fill="D9D9D9"/>
          </w:tcPr>
          <w:p w:rsidR="00B7052C" w:rsidRPr="00C41722" w:rsidRDefault="00B7052C" w:rsidP="007B1683">
            <w:pPr>
              <w:ind w:right="-156"/>
              <w:rPr>
                <w:rFonts w:ascii="Arial" w:hAnsi="Arial" w:cs="Arial"/>
                <w:bCs/>
                <w:sz w:val="18"/>
                <w:szCs w:val="18"/>
                <w:lang w:val="en-GB" w:eastAsia="fr-FR"/>
              </w:rPr>
            </w:pPr>
            <w:r>
              <w:rPr>
                <w:rFonts w:ascii="Arial" w:hAnsi="Arial" w:cs="Arial"/>
                <w:bCs/>
                <w:sz w:val="18"/>
                <w:szCs w:val="18"/>
                <w:lang w:val="en-GB" w:eastAsia="fr-FR"/>
              </w:rPr>
              <w:t>Information gathered</w:t>
            </w:r>
          </w:p>
        </w:tc>
        <w:tc>
          <w:tcPr>
            <w:tcW w:w="1111" w:type="dxa"/>
            <w:shd w:val="clear" w:color="auto" w:fill="D9D9D9"/>
          </w:tcPr>
          <w:p w:rsidR="00B7052C" w:rsidRPr="00C41722" w:rsidRDefault="00B7052C" w:rsidP="007B1683">
            <w:pPr>
              <w:rPr>
                <w:rFonts w:ascii="Arial" w:hAnsi="Arial" w:cs="Arial"/>
                <w:bCs/>
                <w:sz w:val="18"/>
                <w:szCs w:val="18"/>
                <w:lang w:val="en-GB" w:eastAsia="fr-FR"/>
              </w:rPr>
            </w:pPr>
            <w:r>
              <w:rPr>
                <w:rFonts w:ascii="Arial" w:hAnsi="Arial" w:cs="Arial"/>
                <w:bCs/>
                <w:sz w:val="18"/>
                <w:szCs w:val="18"/>
                <w:lang w:val="en-GB" w:eastAsia="fr-FR"/>
              </w:rPr>
              <w:t xml:space="preserve">Consul-tation </w:t>
            </w:r>
          </w:p>
        </w:tc>
        <w:tc>
          <w:tcPr>
            <w:tcW w:w="1110" w:type="dxa"/>
            <w:shd w:val="clear" w:color="auto" w:fill="D9D9D9"/>
          </w:tcPr>
          <w:p w:rsidR="00B7052C" w:rsidRPr="00C41722" w:rsidRDefault="00B7052C" w:rsidP="007B1683">
            <w:pPr>
              <w:ind w:right="-108"/>
              <w:rPr>
                <w:rFonts w:ascii="Arial" w:hAnsi="Arial" w:cs="Arial"/>
                <w:bCs/>
                <w:sz w:val="18"/>
                <w:szCs w:val="18"/>
                <w:lang w:val="en-GB" w:eastAsia="fr-FR"/>
              </w:rPr>
            </w:pPr>
            <w:r>
              <w:rPr>
                <w:rFonts w:ascii="Arial" w:hAnsi="Arial" w:cs="Arial"/>
                <w:bCs/>
                <w:sz w:val="18"/>
                <w:szCs w:val="18"/>
                <w:lang w:val="en-GB" w:eastAsia="fr-FR"/>
              </w:rPr>
              <w:t xml:space="preserve">Active involvement </w:t>
            </w:r>
          </w:p>
        </w:tc>
        <w:tc>
          <w:tcPr>
            <w:tcW w:w="1110" w:type="dxa"/>
            <w:shd w:val="clear" w:color="auto" w:fill="D9D9D9"/>
          </w:tcPr>
          <w:p w:rsidR="00B7052C" w:rsidRDefault="00B7052C" w:rsidP="007B1683">
            <w:pPr>
              <w:rPr>
                <w:rFonts w:ascii="Arial" w:hAnsi="Arial" w:cs="Arial"/>
                <w:bCs/>
                <w:sz w:val="18"/>
                <w:szCs w:val="18"/>
                <w:lang w:val="en-GB" w:eastAsia="fr-FR"/>
              </w:rPr>
            </w:pPr>
            <w:r>
              <w:rPr>
                <w:rFonts w:ascii="Arial" w:hAnsi="Arial" w:cs="Arial"/>
                <w:bCs/>
                <w:sz w:val="18"/>
                <w:szCs w:val="18"/>
                <w:lang w:val="en-GB" w:eastAsia="fr-FR"/>
              </w:rPr>
              <w:t>Partner-ships</w:t>
            </w:r>
          </w:p>
        </w:tc>
        <w:tc>
          <w:tcPr>
            <w:tcW w:w="1111" w:type="dxa"/>
            <w:shd w:val="clear" w:color="auto" w:fill="D9D9D9"/>
          </w:tcPr>
          <w:p w:rsidR="00B7052C" w:rsidRDefault="00B7052C" w:rsidP="007B1683">
            <w:pPr>
              <w:rPr>
                <w:rFonts w:ascii="Arial" w:hAnsi="Arial" w:cs="Arial"/>
                <w:bCs/>
                <w:sz w:val="18"/>
                <w:szCs w:val="18"/>
                <w:lang w:val="en-GB" w:eastAsia="fr-FR"/>
              </w:rPr>
            </w:pPr>
            <w:r>
              <w:rPr>
                <w:rFonts w:ascii="Arial" w:hAnsi="Arial" w:cs="Arial"/>
                <w:bCs/>
                <w:sz w:val="18"/>
                <w:szCs w:val="18"/>
                <w:lang w:val="en-GB" w:eastAsia="fr-FR"/>
              </w:rPr>
              <w:t>Empowerment</w:t>
            </w:r>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national level </w:t>
            </w:r>
            <w:r w:rsidRPr="00E7719B">
              <w:rPr>
                <w:rFonts w:ascii="Arial" w:hAnsi="Arial" w:cs="Arial"/>
                <w:bCs/>
                <w:i/>
                <w:sz w:val="16"/>
                <w:szCs w:val="16"/>
                <w:lang w:val="en-GB" w:eastAsia="fr-FR"/>
              </w:rPr>
              <w:t>(e.g. policy makers, public administration, governmental agencies)</w:t>
            </w:r>
          </w:p>
        </w:tc>
        <w:tc>
          <w:tcPr>
            <w:tcW w:w="1110" w:type="dxa"/>
            <w:shd w:val="clear" w:color="auto" w:fill="auto"/>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766104874"/>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2074076965"/>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603654916"/>
              </w:sdtPr>
              <w:sdtEndPr/>
              <w:sdtContent>
                <w:r w:rsidR="00B7052C">
                  <w:rPr>
                    <w:rFonts w:ascii="MS Gothic" w:eastAsia="MS Gothic" w:hAnsi="MS Gothic" w:hint="eastAsia"/>
                    <w:sz w:val="18"/>
                    <w:szCs w:val="18"/>
                    <w:lang w:val="en-GB"/>
                  </w:rPr>
                  <w:t>☐</w:t>
                </w:r>
              </w:sdtContent>
            </w:sdt>
          </w:p>
        </w:tc>
        <w:tc>
          <w:tcPr>
            <w:tcW w:w="1110" w:type="dxa"/>
            <w:shd w:val="clear" w:color="auto" w:fill="auto"/>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446160904"/>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162004334"/>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868818043"/>
              </w:sdtPr>
              <w:sdtEndPr/>
              <w:sdtContent>
                <w:r w:rsidR="00B7052C">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sub- national level </w:t>
            </w:r>
            <w:r w:rsidRPr="00E7719B">
              <w:rPr>
                <w:rFonts w:ascii="Arial" w:hAnsi="Arial" w:cs="Arial"/>
                <w:bCs/>
                <w:i/>
                <w:sz w:val="16"/>
                <w:szCs w:val="16"/>
                <w:lang w:val="en-GB" w:eastAsia="fr-FR"/>
              </w:rPr>
              <w:t>(including local level)</w:t>
            </w:r>
          </w:p>
        </w:tc>
        <w:tc>
          <w:tcPr>
            <w:tcW w:w="1110" w:type="dxa"/>
            <w:shd w:val="clear" w:color="auto" w:fill="auto"/>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908594166"/>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490450238"/>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2066761389"/>
              </w:sdtPr>
              <w:sdtEndPr/>
              <w:sdtContent>
                <w:r w:rsidR="00B7052C">
                  <w:rPr>
                    <w:rFonts w:ascii="MS Gothic" w:eastAsia="MS Gothic" w:hAnsi="MS Gothic" w:hint="eastAsia"/>
                    <w:sz w:val="18"/>
                    <w:szCs w:val="18"/>
                    <w:lang w:val="en-GB"/>
                  </w:rPr>
                  <w:t>☐</w:t>
                </w:r>
              </w:sdtContent>
            </w:sdt>
          </w:p>
        </w:tc>
        <w:tc>
          <w:tcPr>
            <w:tcW w:w="1110" w:type="dxa"/>
            <w:shd w:val="clear" w:color="auto" w:fill="auto"/>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664769705"/>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312257859"/>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910838022"/>
              </w:sdtPr>
              <w:sdtEndPr/>
              <w:sdtContent>
                <w:r w:rsidR="00B7052C">
                  <w:rPr>
                    <w:rFonts w:ascii="MS Gothic" w:eastAsia="MS Gothic" w:hAnsi="MS Gothic" w:hint="eastAsia"/>
                    <w:sz w:val="18"/>
                    <w:szCs w:val="18"/>
                    <w:lang w:val="en-GB"/>
                  </w:rPr>
                  <w:t>☐</w:t>
                </w:r>
              </w:sdtContent>
            </w:sdt>
          </w:p>
        </w:tc>
      </w:tr>
      <w:tr w:rsidR="001D123B" w:rsidRPr="00C41722" w:rsidTr="007B1683">
        <w:tc>
          <w:tcPr>
            <w:tcW w:w="1418" w:type="dxa"/>
            <w:shd w:val="clear" w:color="auto" w:fill="auto"/>
          </w:tcPr>
          <w:p w:rsidR="001D123B" w:rsidRPr="00C41722" w:rsidRDefault="001D123B"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Private sector </w:t>
            </w:r>
          </w:p>
        </w:tc>
        <w:tc>
          <w:tcPr>
            <w:tcW w:w="1110" w:type="dxa"/>
            <w:shd w:val="clear" w:color="auto" w:fill="auto"/>
          </w:tcPr>
          <w:p w:rsidR="001D123B" w:rsidRDefault="00AE3843" w:rsidP="007B1683">
            <w:pPr>
              <w:jc w:val="center"/>
              <w:rPr>
                <w:sz w:val="18"/>
                <w:szCs w:val="18"/>
                <w:lang w:val="en-GB"/>
              </w:rPr>
            </w:pPr>
            <w:sdt>
              <w:sdtPr>
                <w:rPr>
                  <w:sz w:val="18"/>
                  <w:szCs w:val="18"/>
                  <w:lang w:val="en-GB"/>
                </w:rPr>
                <w:id w:val="-92326027"/>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Default="00AE3843" w:rsidP="007B1683">
            <w:pPr>
              <w:jc w:val="center"/>
              <w:rPr>
                <w:sz w:val="18"/>
                <w:szCs w:val="18"/>
                <w:lang w:val="en-GB"/>
              </w:rPr>
            </w:pPr>
            <w:sdt>
              <w:sdtPr>
                <w:rPr>
                  <w:sz w:val="18"/>
                  <w:szCs w:val="18"/>
                  <w:lang w:val="en-GB"/>
                </w:rPr>
                <w:id w:val="408432603"/>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Default="00AE3843" w:rsidP="007B1683">
            <w:pPr>
              <w:jc w:val="center"/>
              <w:rPr>
                <w:sz w:val="18"/>
                <w:szCs w:val="18"/>
                <w:lang w:val="en-GB"/>
              </w:rPr>
            </w:pPr>
            <w:sdt>
              <w:sdtPr>
                <w:rPr>
                  <w:sz w:val="18"/>
                  <w:szCs w:val="18"/>
                  <w:lang w:val="en-GB"/>
                </w:rPr>
                <w:id w:val="1091515928"/>
              </w:sdtPr>
              <w:sdtEnd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Default="00AE3843" w:rsidP="007B1683">
            <w:pPr>
              <w:jc w:val="center"/>
              <w:rPr>
                <w:sz w:val="18"/>
                <w:szCs w:val="18"/>
                <w:lang w:val="en-GB"/>
              </w:rPr>
            </w:pPr>
            <w:sdt>
              <w:sdtPr>
                <w:rPr>
                  <w:sz w:val="18"/>
                  <w:szCs w:val="18"/>
                  <w:lang w:val="en-GB"/>
                </w:rPr>
                <w:id w:val="-1451320123"/>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Default="00AE3843" w:rsidP="007B1683">
            <w:pPr>
              <w:jc w:val="center"/>
              <w:rPr>
                <w:sz w:val="18"/>
                <w:szCs w:val="18"/>
                <w:lang w:val="en-GB"/>
              </w:rPr>
            </w:pPr>
            <w:sdt>
              <w:sdtPr>
                <w:rPr>
                  <w:sz w:val="18"/>
                  <w:szCs w:val="18"/>
                  <w:lang w:val="en-GB"/>
                </w:rPr>
                <w:id w:val="939028640"/>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Default="00AE3843" w:rsidP="007B1683">
            <w:pPr>
              <w:jc w:val="center"/>
              <w:rPr>
                <w:sz w:val="18"/>
                <w:szCs w:val="18"/>
                <w:lang w:val="en-GB"/>
              </w:rPr>
            </w:pPr>
            <w:sdt>
              <w:sdtPr>
                <w:rPr>
                  <w:sz w:val="18"/>
                  <w:szCs w:val="18"/>
                  <w:lang w:val="en-GB"/>
                </w:rPr>
                <w:id w:val="-2077191328"/>
              </w:sdtPr>
              <w:sdtEndPr/>
              <w:sdtContent>
                <w:r w:rsidR="001D123B" w:rsidRPr="00707C8D">
                  <w:rPr>
                    <w:rFonts w:ascii="MS Gothic" w:eastAsia="MS Gothic" w:hAnsi="MS Gothic" w:hint="eastAsia"/>
                    <w:sz w:val="18"/>
                    <w:szCs w:val="18"/>
                    <w:lang w:val="en-GB"/>
                  </w:rPr>
                  <w:t>☐</w:t>
                </w:r>
              </w:sdtContent>
            </w:sdt>
          </w:p>
        </w:tc>
      </w:tr>
      <w:tr w:rsidR="001D123B" w:rsidRPr="00C41722" w:rsidTr="007B1683">
        <w:tc>
          <w:tcPr>
            <w:tcW w:w="1418" w:type="dxa"/>
            <w:shd w:val="clear" w:color="auto" w:fill="auto"/>
          </w:tcPr>
          <w:p w:rsidR="001D123B" w:rsidRPr="00C41722" w:rsidRDefault="001D123B" w:rsidP="004B2963">
            <w:pPr>
              <w:rPr>
                <w:rFonts w:ascii="Arial" w:hAnsi="Arial" w:cs="Arial"/>
                <w:bCs/>
                <w:sz w:val="18"/>
                <w:szCs w:val="18"/>
                <w:lang w:val="en-GB" w:eastAsia="fr-FR"/>
              </w:rPr>
            </w:pPr>
            <w:r w:rsidRPr="00C41722">
              <w:rPr>
                <w:rFonts w:ascii="Arial" w:hAnsi="Arial" w:cs="Arial"/>
                <w:bCs/>
                <w:sz w:val="18"/>
                <w:szCs w:val="18"/>
                <w:lang w:val="en-GB" w:eastAsia="fr-FR"/>
              </w:rPr>
              <w:t xml:space="preserve">Interest groups </w:t>
            </w:r>
            <w:r w:rsidRPr="00E7719B">
              <w:rPr>
                <w:rFonts w:ascii="Arial" w:hAnsi="Arial" w:cs="Arial"/>
                <w:bCs/>
                <w:i/>
                <w:sz w:val="16"/>
                <w:szCs w:val="16"/>
                <w:lang w:val="en-GB" w:eastAsia="fr-FR"/>
              </w:rPr>
              <w:t xml:space="preserve">(e.g. </w:t>
            </w:r>
            <w:r w:rsidR="004B2963">
              <w:rPr>
                <w:rFonts w:ascii="Arial" w:hAnsi="Arial" w:cs="Arial"/>
                <w:bCs/>
                <w:i/>
                <w:sz w:val="16"/>
                <w:szCs w:val="16"/>
                <w:lang w:val="en-GB" w:eastAsia="fr-FR"/>
              </w:rPr>
              <w:t>farmers’ association</w:t>
            </w:r>
            <w:r>
              <w:rPr>
                <w:rFonts w:ascii="Arial" w:hAnsi="Arial" w:cs="Arial"/>
                <w:bCs/>
                <w:i/>
                <w:sz w:val="16"/>
                <w:szCs w:val="16"/>
                <w:lang w:val="en-GB" w:eastAsia="fr-FR"/>
              </w:rPr>
              <w:t>, NGOs</w:t>
            </w:r>
            <w:r w:rsidRPr="00E7719B">
              <w:rPr>
                <w:rFonts w:ascii="Arial" w:hAnsi="Arial" w:cs="Arial"/>
                <w:bCs/>
                <w:i/>
                <w:sz w:val="16"/>
                <w:szCs w:val="16"/>
                <w:lang w:val="en-GB" w:eastAsia="fr-FR"/>
              </w:rPr>
              <w:t>)</w:t>
            </w:r>
          </w:p>
        </w:tc>
        <w:tc>
          <w:tcPr>
            <w:tcW w:w="1110" w:type="dxa"/>
            <w:shd w:val="clear" w:color="auto" w:fill="auto"/>
          </w:tcPr>
          <w:p w:rsidR="001D123B" w:rsidRPr="00C41722" w:rsidRDefault="00AE3843" w:rsidP="007B1683">
            <w:pPr>
              <w:jc w:val="center"/>
              <w:rPr>
                <w:rFonts w:ascii="Arial" w:hAnsi="Arial" w:cs="Arial"/>
                <w:bCs/>
                <w:sz w:val="18"/>
                <w:szCs w:val="18"/>
                <w:lang w:val="en-GB" w:eastAsia="fr-FR"/>
              </w:rPr>
            </w:pPr>
            <w:sdt>
              <w:sdtPr>
                <w:rPr>
                  <w:sz w:val="18"/>
                  <w:szCs w:val="18"/>
                  <w:lang w:val="en-GB"/>
                </w:rPr>
                <w:id w:val="1914498611"/>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AE3843" w:rsidP="007B1683">
            <w:pPr>
              <w:jc w:val="center"/>
              <w:rPr>
                <w:rFonts w:ascii="Arial" w:hAnsi="Arial" w:cs="Arial"/>
                <w:bCs/>
                <w:sz w:val="18"/>
                <w:szCs w:val="18"/>
                <w:lang w:val="en-GB" w:eastAsia="fr-FR"/>
              </w:rPr>
            </w:pPr>
            <w:sdt>
              <w:sdtPr>
                <w:rPr>
                  <w:sz w:val="18"/>
                  <w:szCs w:val="18"/>
                  <w:lang w:val="en-GB"/>
                </w:rPr>
                <w:id w:val="-2069091870"/>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AE3843" w:rsidP="007B1683">
            <w:pPr>
              <w:jc w:val="center"/>
              <w:rPr>
                <w:rFonts w:ascii="Arial" w:hAnsi="Arial" w:cs="Arial"/>
                <w:bCs/>
                <w:sz w:val="18"/>
                <w:szCs w:val="18"/>
                <w:lang w:val="en-GB" w:eastAsia="fr-FR"/>
              </w:rPr>
            </w:pPr>
            <w:sdt>
              <w:sdtPr>
                <w:rPr>
                  <w:sz w:val="18"/>
                  <w:szCs w:val="18"/>
                  <w:lang w:val="en-GB"/>
                </w:rPr>
                <w:id w:val="22990345"/>
              </w:sdtPr>
              <w:sdtEnd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Pr="00C41722" w:rsidRDefault="00AE3843" w:rsidP="007B1683">
            <w:pPr>
              <w:jc w:val="center"/>
              <w:rPr>
                <w:rFonts w:ascii="Arial" w:hAnsi="Arial" w:cs="Arial"/>
                <w:bCs/>
                <w:sz w:val="18"/>
                <w:szCs w:val="18"/>
                <w:lang w:val="en-GB" w:eastAsia="fr-FR"/>
              </w:rPr>
            </w:pPr>
            <w:sdt>
              <w:sdtPr>
                <w:rPr>
                  <w:sz w:val="18"/>
                  <w:szCs w:val="18"/>
                  <w:lang w:val="en-GB"/>
                </w:rPr>
                <w:id w:val="-1635089901"/>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AE3843" w:rsidP="007B1683">
            <w:pPr>
              <w:jc w:val="center"/>
              <w:rPr>
                <w:rFonts w:ascii="Arial" w:hAnsi="Arial" w:cs="Arial"/>
                <w:bCs/>
                <w:sz w:val="18"/>
                <w:szCs w:val="18"/>
                <w:lang w:val="en-GB" w:eastAsia="fr-FR"/>
              </w:rPr>
            </w:pPr>
            <w:sdt>
              <w:sdtPr>
                <w:rPr>
                  <w:sz w:val="18"/>
                  <w:szCs w:val="18"/>
                  <w:lang w:val="en-GB"/>
                </w:rPr>
                <w:id w:val="1618404433"/>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AE3843" w:rsidP="007B1683">
            <w:pPr>
              <w:jc w:val="center"/>
              <w:rPr>
                <w:rFonts w:ascii="Arial" w:hAnsi="Arial" w:cs="Arial"/>
                <w:bCs/>
                <w:sz w:val="18"/>
                <w:szCs w:val="18"/>
                <w:lang w:val="en-GB" w:eastAsia="fr-FR"/>
              </w:rPr>
            </w:pPr>
            <w:sdt>
              <w:sdtPr>
                <w:rPr>
                  <w:sz w:val="18"/>
                  <w:szCs w:val="18"/>
                  <w:lang w:val="en-GB"/>
                </w:rPr>
                <w:id w:val="-1488396727"/>
              </w:sdtPr>
              <w:sdtEndPr/>
              <w:sdtContent>
                <w:r w:rsidR="001D123B" w:rsidRPr="00707C8D">
                  <w:rPr>
                    <w:rFonts w:ascii="MS Gothic" w:eastAsia="MS Gothic" w:hAnsi="MS Gothic" w:hint="eastAsia"/>
                    <w:sz w:val="18"/>
                    <w:szCs w:val="18"/>
                    <w:lang w:val="en-GB"/>
                  </w:rPr>
                  <w:t>☐</w:t>
                </w:r>
              </w:sdtContent>
            </w:sdt>
          </w:p>
        </w:tc>
      </w:tr>
      <w:tr w:rsidR="001D123B" w:rsidRPr="00C41722" w:rsidTr="007B1683">
        <w:tc>
          <w:tcPr>
            <w:tcW w:w="1418" w:type="dxa"/>
            <w:shd w:val="clear" w:color="auto" w:fill="auto"/>
          </w:tcPr>
          <w:p w:rsidR="001D123B" w:rsidRPr="00C41722" w:rsidRDefault="001D123B" w:rsidP="007B1683">
            <w:pPr>
              <w:rPr>
                <w:rFonts w:ascii="Arial" w:hAnsi="Arial" w:cs="Arial"/>
                <w:bCs/>
                <w:sz w:val="18"/>
                <w:szCs w:val="18"/>
                <w:lang w:val="en-GB" w:eastAsia="fr-FR"/>
              </w:rPr>
            </w:pPr>
            <w:r w:rsidRPr="00C41722">
              <w:rPr>
                <w:rFonts w:ascii="Arial" w:hAnsi="Arial" w:cs="Arial"/>
                <w:bCs/>
                <w:sz w:val="18"/>
                <w:szCs w:val="18"/>
                <w:lang w:val="en-GB" w:eastAsia="fr-FR"/>
              </w:rPr>
              <w:t>Scientists/</w:t>
            </w:r>
            <w:r w:rsidRPr="00C41722">
              <w:rPr>
                <w:rFonts w:ascii="Arial" w:hAnsi="Arial" w:cs="Arial"/>
                <w:bCs/>
                <w:sz w:val="18"/>
                <w:szCs w:val="18"/>
                <w:lang w:val="en-GB" w:eastAsia="fr-FR"/>
              </w:rPr>
              <w:br/>
              <w:t>researcher</w:t>
            </w:r>
            <w:r w:rsidR="00C531A3">
              <w:rPr>
                <w:rFonts w:ascii="Arial" w:hAnsi="Arial" w:cs="Arial"/>
                <w:bCs/>
                <w:sz w:val="18"/>
                <w:szCs w:val="18"/>
                <w:lang w:val="en-GB" w:eastAsia="fr-FR"/>
              </w:rPr>
              <w:t>s</w:t>
            </w:r>
            <w:r w:rsidRPr="00C41722">
              <w:rPr>
                <w:rFonts w:ascii="Arial" w:hAnsi="Arial" w:cs="Arial"/>
                <w:bCs/>
                <w:sz w:val="18"/>
                <w:szCs w:val="18"/>
                <w:lang w:val="en-GB" w:eastAsia="fr-FR"/>
              </w:rPr>
              <w:t xml:space="preserve"> </w:t>
            </w:r>
          </w:p>
        </w:tc>
        <w:tc>
          <w:tcPr>
            <w:tcW w:w="1110" w:type="dxa"/>
            <w:shd w:val="clear" w:color="auto" w:fill="auto"/>
          </w:tcPr>
          <w:p w:rsidR="001D123B" w:rsidRPr="00C41722" w:rsidRDefault="00AE3843" w:rsidP="007B1683">
            <w:pPr>
              <w:jc w:val="center"/>
              <w:rPr>
                <w:rFonts w:ascii="Arial" w:hAnsi="Arial" w:cs="Arial"/>
                <w:bCs/>
                <w:sz w:val="18"/>
                <w:szCs w:val="18"/>
                <w:lang w:val="en-GB" w:eastAsia="fr-FR"/>
              </w:rPr>
            </w:pPr>
            <w:sdt>
              <w:sdtPr>
                <w:rPr>
                  <w:sz w:val="18"/>
                  <w:szCs w:val="18"/>
                  <w:lang w:val="en-GB"/>
                </w:rPr>
                <w:id w:val="870805248"/>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AE3843" w:rsidP="007B1683">
            <w:pPr>
              <w:jc w:val="center"/>
              <w:rPr>
                <w:rFonts w:ascii="Arial" w:hAnsi="Arial" w:cs="Arial"/>
                <w:bCs/>
                <w:sz w:val="18"/>
                <w:szCs w:val="18"/>
                <w:lang w:val="en-GB" w:eastAsia="fr-FR"/>
              </w:rPr>
            </w:pPr>
            <w:sdt>
              <w:sdtPr>
                <w:rPr>
                  <w:sz w:val="18"/>
                  <w:szCs w:val="18"/>
                  <w:lang w:val="en-GB"/>
                </w:rPr>
                <w:id w:val="-1450695473"/>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AE3843" w:rsidP="007B1683">
            <w:pPr>
              <w:jc w:val="center"/>
              <w:rPr>
                <w:rFonts w:ascii="Arial" w:hAnsi="Arial" w:cs="Arial"/>
                <w:bCs/>
                <w:sz w:val="18"/>
                <w:szCs w:val="18"/>
                <w:lang w:val="en-GB" w:eastAsia="fr-FR"/>
              </w:rPr>
            </w:pPr>
            <w:sdt>
              <w:sdtPr>
                <w:rPr>
                  <w:sz w:val="18"/>
                  <w:szCs w:val="18"/>
                  <w:lang w:val="en-GB"/>
                </w:rPr>
                <w:id w:val="1458767409"/>
              </w:sdtPr>
              <w:sdtEnd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Pr="00C41722" w:rsidRDefault="00AE3843" w:rsidP="007B1683">
            <w:pPr>
              <w:jc w:val="center"/>
              <w:rPr>
                <w:rFonts w:ascii="Arial" w:hAnsi="Arial" w:cs="Arial"/>
                <w:bCs/>
                <w:sz w:val="18"/>
                <w:szCs w:val="18"/>
                <w:lang w:val="en-GB" w:eastAsia="fr-FR"/>
              </w:rPr>
            </w:pPr>
            <w:sdt>
              <w:sdtPr>
                <w:rPr>
                  <w:sz w:val="18"/>
                  <w:szCs w:val="18"/>
                  <w:lang w:val="en-GB"/>
                </w:rPr>
                <w:id w:val="-862061857"/>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AE3843" w:rsidP="007B1683">
            <w:pPr>
              <w:jc w:val="center"/>
              <w:rPr>
                <w:rFonts w:ascii="Arial" w:hAnsi="Arial" w:cs="Arial"/>
                <w:bCs/>
                <w:sz w:val="18"/>
                <w:szCs w:val="18"/>
                <w:lang w:val="en-GB" w:eastAsia="fr-FR"/>
              </w:rPr>
            </w:pPr>
            <w:sdt>
              <w:sdtPr>
                <w:rPr>
                  <w:sz w:val="18"/>
                  <w:szCs w:val="18"/>
                  <w:lang w:val="en-GB"/>
                </w:rPr>
                <w:id w:val="-1141026945"/>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AE3843" w:rsidP="007B1683">
            <w:pPr>
              <w:jc w:val="center"/>
              <w:rPr>
                <w:rFonts w:ascii="Arial" w:hAnsi="Arial" w:cs="Arial"/>
                <w:bCs/>
                <w:sz w:val="18"/>
                <w:szCs w:val="18"/>
                <w:lang w:val="en-GB" w:eastAsia="fr-FR"/>
              </w:rPr>
            </w:pPr>
            <w:sdt>
              <w:sdtPr>
                <w:rPr>
                  <w:sz w:val="18"/>
                  <w:szCs w:val="18"/>
                  <w:lang w:val="en-GB"/>
                </w:rPr>
                <w:id w:val="1048568388"/>
              </w:sdtPr>
              <w:sdtEndPr/>
              <w:sdtContent>
                <w:r w:rsidR="001D123B" w:rsidRPr="00707C8D">
                  <w:rPr>
                    <w:rFonts w:ascii="MS Gothic" w:eastAsia="MS Gothic" w:hAnsi="MS Gothic" w:hint="eastAsia"/>
                    <w:sz w:val="18"/>
                    <w:szCs w:val="18"/>
                    <w:lang w:val="en-GB"/>
                  </w:rPr>
                  <w:t>☐</w:t>
                </w:r>
              </w:sdtContent>
            </w:sdt>
          </w:p>
        </w:tc>
      </w:tr>
      <w:tr w:rsidR="001D123B" w:rsidRPr="00C41722" w:rsidTr="007B1683">
        <w:tc>
          <w:tcPr>
            <w:tcW w:w="1418" w:type="dxa"/>
            <w:shd w:val="clear" w:color="auto" w:fill="auto"/>
          </w:tcPr>
          <w:p w:rsidR="001D123B" w:rsidRPr="00C41722" w:rsidRDefault="001D123B"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General public </w:t>
            </w:r>
          </w:p>
        </w:tc>
        <w:tc>
          <w:tcPr>
            <w:tcW w:w="1110" w:type="dxa"/>
            <w:shd w:val="clear" w:color="auto" w:fill="auto"/>
          </w:tcPr>
          <w:p w:rsidR="001D123B" w:rsidRPr="00C41722" w:rsidRDefault="00AE3843" w:rsidP="007B1683">
            <w:pPr>
              <w:jc w:val="center"/>
              <w:rPr>
                <w:rFonts w:ascii="Arial" w:hAnsi="Arial" w:cs="Arial"/>
                <w:bCs/>
                <w:sz w:val="18"/>
                <w:szCs w:val="18"/>
                <w:lang w:val="en-GB" w:eastAsia="fr-FR"/>
              </w:rPr>
            </w:pPr>
            <w:sdt>
              <w:sdtPr>
                <w:rPr>
                  <w:sz w:val="18"/>
                  <w:szCs w:val="18"/>
                  <w:lang w:val="en-GB"/>
                </w:rPr>
                <w:id w:val="335283300"/>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AE3843" w:rsidP="007B1683">
            <w:pPr>
              <w:jc w:val="center"/>
              <w:rPr>
                <w:rFonts w:ascii="Arial" w:hAnsi="Arial" w:cs="Arial"/>
                <w:bCs/>
                <w:sz w:val="18"/>
                <w:szCs w:val="18"/>
                <w:lang w:val="en-GB" w:eastAsia="fr-FR"/>
              </w:rPr>
            </w:pPr>
            <w:sdt>
              <w:sdtPr>
                <w:rPr>
                  <w:sz w:val="18"/>
                  <w:szCs w:val="18"/>
                  <w:lang w:val="en-GB"/>
                </w:rPr>
                <w:id w:val="-1413146336"/>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AE3843" w:rsidP="007B1683">
            <w:pPr>
              <w:jc w:val="center"/>
              <w:rPr>
                <w:rFonts w:ascii="Arial" w:hAnsi="Arial" w:cs="Arial"/>
                <w:bCs/>
                <w:sz w:val="18"/>
                <w:szCs w:val="18"/>
                <w:lang w:val="en-GB" w:eastAsia="fr-FR"/>
              </w:rPr>
            </w:pPr>
            <w:sdt>
              <w:sdtPr>
                <w:rPr>
                  <w:sz w:val="18"/>
                  <w:szCs w:val="18"/>
                  <w:lang w:val="en-GB"/>
                </w:rPr>
                <w:id w:val="851219535"/>
              </w:sdtPr>
              <w:sdtEnd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Pr="00C41722" w:rsidRDefault="00AE3843" w:rsidP="007B1683">
            <w:pPr>
              <w:jc w:val="center"/>
              <w:rPr>
                <w:rFonts w:ascii="Arial" w:hAnsi="Arial" w:cs="Arial"/>
                <w:bCs/>
                <w:sz w:val="18"/>
                <w:szCs w:val="18"/>
                <w:lang w:val="en-GB" w:eastAsia="fr-FR"/>
              </w:rPr>
            </w:pPr>
            <w:sdt>
              <w:sdtPr>
                <w:rPr>
                  <w:sz w:val="18"/>
                  <w:szCs w:val="18"/>
                  <w:lang w:val="en-GB"/>
                </w:rPr>
                <w:id w:val="-159011309"/>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AE3843" w:rsidP="007B1683">
            <w:pPr>
              <w:jc w:val="center"/>
              <w:rPr>
                <w:rFonts w:ascii="Arial" w:hAnsi="Arial" w:cs="Arial"/>
                <w:bCs/>
                <w:sz w:val="18"/>
                <w:szCs w:val="18"/>
                <w:lang w:val="en-GB" w:eastAsia="fr-FR"/>
              </w:rPr>
            </w:pPr>
            <w:sdt>
              <w:sdtPr>
                <w:rPr>
                  <w:sz w:val="18"/>
                  <w:szCs w:val="18"/>
                  <w:lang w:val="en-GB"/>
                </w:rPr>
                <w:id w:val="1833945550"/>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AE3843" w:rsidP="007B1683">
            <w:pPr>
              <w:jc w:val="center"/>
              <w:rPr>
                <w:rFonts w:ascii="Arial" w:hAnsi="Arial" w:cs="Arial"/>
                <w:bCs/>
                <w:sz w:val="18"/>
                <w:szCs w:val="18"/>
                <w:lang w:val="en-GB" w:eastAsia="fr-FR"/>
              </w:rPr>
            </w:pPr>
            <w:sdt>
              <w:sdtPr>
                <w:rPr>
                  <w:sz w:val="18"/>
                  <w:szCs w:val="18"/>
                  <w:lang w:val="en-GB"/>
                </w:rPr>
                <w:id w:val="-1165932292"/>
              </w:sdtPr>
              <w:sdtEndPr/>
              <w:sdtContent>
                <w:r w:rsidR="001D123B" w:rsidRPr="00707C8D">
                  <w:rPr>
                    <w:rFonts w:ascii="MS Gothic" w:eastAsia="MS Gothic" w:hAnsi="MS Gothic" w:hint="eastAsia"/>
                    <w:sz w:val="18"/>
                    <w:szCs w:val="18"/>
                    <w:lang w:val="en-GB"/>
                  </w:rPr>
                  <w:t>☐</w:t>
                </w:r>
              </w:sdtContent>
            </w:sdt>
          </w:p>
        </w:tc>
      </w:tr>
      <w:tr w:rsidR="001D123B" w:rsidRPr="00C41722" w:rsidTr="007B1683">
        <w:tc>
          <w:tcPr>
            <w:tcW w:w="1418" w:type="dxa"/>
            <w:shd w:val="clear" w:color="auto" w:fill="auto"/>
          </w:tcPr>
          <w:p w:rsidR="001D123B" w:rsidRPr="00C41722" w:rsidRDefault="001D123B" w:rsidP="007B1683">
            <w:pPr>
              <w:rPr>
                <w:rFonts w:ascii="Arial" w:hAnsi="Arial" w:cs="Arial"/>
                <w:bCs/>
                <w:sz w:val="18"/>
                <w:szCs w:val="18"/>
                <w:lang w:val="en-GB" w:eastAsia="fr-FR"/>
              </w:rPr>
            </w:pPr>
            <w:r w:rsidRPr="00C41722">
              <w:rPr>
                <w:rFonts w:ascii="Arial" w:hAnsi="Arial" w:cs="Arial"/>
                <w:bCs/>
                <w:sz w:val="18"/>
                <w:szCs w:val="18"/>
                <w:lang w:val="en-GB" w:eastAsia="fr-FR"/>
              </w:rPr>
              <w:t>Others</w:t>
            </w:r>
          </w:p>
          <w:p w:rsidR="001D123B" w:rsidRPr="00C41722" w:rsidRDefault="001D123B" w:rsidP="007B1683">
            <w:pPr>
              <w:rPr>
                <w:rFonts w:ascii="Arial" w:hAnsi="Arial" w:cs="Arial"/>
                <w:bCs/>
                <w:sz w:val="18"/>
                <w:szCs w:val="18"/>
                <w:lang w:val="en-GB" w:eastAsia="fr-FR"/>
              </w:rPr>
            </w:pPr>
            <w:r w:rsidRPr="00C41722">
              <w:rPr>
                <w:rFonts w:ascii="Arial" w:hAnsi="Arial" w:cs="Arial"/>
                <w:bCs/>
                <w:sz w:val="18"/>
                <w:szCs w:val="18"/>
                <w:lang w:val="en-GB" w:eastAsia="fr-FR"/>
              </w:rPr>
              <w:t>____________</w:t>
            </w:r>
          </w:p>
        </w:tc>
        <w:tc>
          <w:tcPr>
            <w:tcW w:w="1110" w:type="dxa"/>
            <w:shd w:val="clear" w:color="auto" w:fill="auto"/>
          </w:tcPr>
          <w:p w:rsidR="001D123B" w:rsidRPr="00C41722" w:rsidRDefault="00AE3843" w:rsidP="007B1683">
            <w:pPr>
              <w:jc w:val="center"/>
              <w:rPr>
                <w:rFonts w:ascii="Arial" w:hAnsi="Arial" w:cs="Arial"/>
                <w:bCs/>
                <w:sz w:val="18"/>
                <w:szCs w:val="18"/>
                <w:lang w:val="en-GB" w:eastAsia="fr-FR"/>
              </w:rPr>
            </w:pPr>
            <w:sdt>
              <w:sdtPr>
                <w:rPr>
                  <w:sz w:val="18"/>
                  <w:szCs w:val="18"/>
                  <w:lang w:val="en-GB"/>
                </w:rPr>
                <w:id w:val="1262877797"/>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AE3843" w:rsidP="007B1683">
            <w:pPr>
              <w:jc w:val="center"/>
              <w:rPr>
                <w:rFonts w:ascii="Arial" w:hAnsi="Arial" w:cs="Arial"/>
                <w:bCs/>
                <w:sz w:val="18"/>
                <w:szCs w:val="18"/>
                <w:lang w:val="en-GB" w:eastAsia="fr-FR"/>
              </w:rPr>
            </w:pPr>
            <w:sdt>
              <w:sdtPr>
                <w:rPr>
                  <w:sz w:val="18"/>
                  <w:szCs w:val="18"/>
                  <w:lang w:val="en-GB"/>
                </w:rPr>
                <w:id w:val="483824421"/>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AE3843" w:rsidP="007B1683">
            <w:pPr>
              <w:jc w:val="center"/>
              <w:rPr>
                <w:rFonts w:ascii="Arial" w:hAnsi="Arial" w:cs="Arial"/>
                <w:bCs/>
                <w:sz w:val="18"/>
                <w:szCs w:val="18"/>
                <w:lang w:val="en-GB" w:eastAsia="fr-FR"/>
              </w:rPr>
            </w:pPr>
            <w:sdt>
              <w:sdtPr>
                <w:rPr>
                  <w:sz w:val="18"/>
                  <w:szCs w:val="18"/>
                  <w:lang w:val="en-GB"/>
                </w:rPr>
                <w:id w:val="1621873897"/>
              </w:sdtPr>
              <w:sdtEnd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Pr="00C41722" w:rsidRDefault="00AE3843" w:rsidP="007B1683">
            <w:pPr>
              <w:jc w:val="center"/>
              <w:rPr>
                <w:rFonts w:ascii="Arial" w:hAnsi="Arial" w:cs="Arial"/>
                <w:bCs/>
                <w:sz w:val="18"/>
                <w:szCs w:val="18"/>
                <w:lang w:val="en-GB" w:eastAsia="fr-FR"/>
              </w:rPr>
            </w:pPr>
            <w:sdt>
              <w:sdtPr>
                <w:rPr>
                  <w:sz w:val="18"/>
                  <w:szCs w:val="18"/>
                  <w:lang w:val="en-GB"/>
                </w:rPr>
                <w:id w:val="1578168577"/>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AE3843" w:rsidP="007B1683">
            <w:pPr>
              <w:jc w:val="center"/>
              <w:rPr>
                <w:rFonts w:ascii="Arial" w:hAnsi="Arial" w:cs="Arial"/>
                <w:bCs/>
                <w:sz w:val="18"/>
                <w:szCs w:val="18"/>
                <w:lang w:val="en-GB" w:eastAsia="fr-FR"/>
              </w:rPr>
            </w:pPr>
            <w:sdt>
              <w:sdtPr>
                <w:rPr>
                  <w:sz w:val="18"/>
                  <w:szCs w:val="18"/>
                  <w:lang w:val="en-GB"/>
                </w:rPr>
                <w:id w:val="798190406"/>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AE3843" w:rsidP="007B1683">
            <w:pPr>
              <w:jc w:val="center"/>
              <w:rPr>
                <w:rFonts w:ascii="Arial" w:hAnsi="Arial" w:cs="Arial"/>
                <w:bCs/>
                <w:sz w:val="18"/>
                <w:szCs w:val="18"/>
                <w:lang w:val="en-GB" w:eastAsia="fr-FR"/>
              </w:rPr>
            </w:pPr>
            <w:sdt>
              <w:sdtPr>
                <w:rPr>
                  <w:sz w:val="18"/>
                  <w:szCs w:val="18"/>
                  <w:lang w:val="en-GB"/>
                </w:rPr>
                <w:id w:val="5949536"/>
              </w:sdtPr>
              <w:sdtEndPr/>
              <w:sdtContent>
                <w:r w:rsidR="001D123B" w:rsidRPr="00707C8D">
                  <w:rPr>
                    <w:rFonts w:ascii="MS Gothic" w:eastAsia="MS Gothic" w:hAnsi="MS Gothic" w:hint="eastAsia"/>
                    <w:sz w:val="18"/>
                    <w:szCs w:val="18"/>
                    <w:lang w:val="en-GB"/>
                  </w:rPr>
                  <w:t>☐</w:t>
                </w:r>
              </w:sdtContent>
            </w:sdt>
          </w:p>
        </w:tc>
      </w:tr>
    </w:tbl>
    <w:p w:rsidR="00B7052C" w:rsidRDefault="00B7052C" w:rsidP="00B7052C">
      <w:pPr>
        <w:ind w:firstLine="284"/>
        <w:rPr>
          <w:rFonts w:ascii="Arial" w:hAnsi="Arial" w:cs="Arial"/>
          <w:sz w:val="18"/>
          <w:szCs w:val="18"/>
          <w:lang w:val="en-GB" w:eastAsia="fr-FR"/>
        </w:rPr>
      </w:pPr>
    </w:p>
    <w:p w:rsidR="00B7052C" w:rsidRDefault="001D123B" w:rsidP="003B6AAA">
      <w:pPr>
        <w:rPr>
          <w:rFonts w:ascii="Arial" w:hAnsi="Arial" w:cs="Arial"/>
          <w:sz w:val="18"/>
          <w:szCs w:val="18"/>
          <w:lang w:val="en-GB" w:eastAsia="fr-FR"/>
        </w:rPr>
      </w:pPr>
      <w:r>
        <w:rPr>
          <w:rFonts w:ascii="Arial" w:hAnsi="Arial" w:cs="Arial"/>
          <w:sz w:val="18"/>
          <w:szCs w:val="18"/>
          <w:lang w:val="en-GB" w:eastAsia="fr-FR"/>
        </w:rPr>
        <w:t>From the national perspective, what ha</w:t>
      </w:r>
      <w:r w:rsidR="00E04C37">
        <w:rPr>
          <w:rFonts w:ascii="Arial" w:hAnsi="Arial" w:cs="Arial"/>
          <w:sz w:val="18"/>
          <w:szCs w:val="18"/>
          <w:lang w:val="en-GB" w:eastAsia="fr-FR"/>
        </w:rPr>
        <w:t>s</w:t>
      </w:r>
      <w:r>
        <w:rPr>
          <w:rFonts w:ascii="Arial" w:hAnsi="Arial" w:cs="Arial"/>
          <w:sz w:val="18"/>
          <w:szCs w:val="18"/>
          <w:lang w:val="en-GB" w:eastAsia="fr-FR"/>
        </w:rPr>
        <w:t xml:space="preserve"> been the i</w:t>
      </w:r>
      <w:r w:rsidR="00B7052C">
        <w:rPr>
          <w:rFonts w:ascii="Arial" w:hAnsi="Arial" w:cs="Arial"/>
          <w:sz w:val="18"/>
          <w:szCs w:val="18"/>
          <w:lang w:val="en-GB" w:eastAsia="fr-FR"/>
        </w:rPr>
        <w:t xml:space="preserve">nvolvement </w:t>
      </w:r>
      <w:r w:rsidR="00E04C37">
        <w:rPr>
          <w:rFonts w:ascii="Arial" w:hAnsi="Arial" w:cs="Arial"/>
          <w:sz w:val="18"/>
          <w:szCs w:val="18"/>
          <w:lang w:val="en-GB" w:eastAsia="fr-FR"/>
        </w:rPr>
        <w:t xml:space="preserve">of stakeholders </w:t>
      </w:r>
      <w:r w:rsidR="00B7052C">
        <w:rPr>
          <w:rFonts w:ascii="Arial" w:hAnsi="Arial" w:cs="Arial"/>
          <w:sz w:val="18"/>
          <w:szCs w:val="18"/>
          <w:lang w:val="en-GB" w:eastAsia="fr-FR"/>
        </w:rPr>
        <w:t xml:space="preserve">in the </w:t>
      </w:r>
      <w:r w:rsidR="00B7052C" w:rsidRPr="00A73318">
        <w:rPr>
          <w:rFonts w:ascii="Arial" w:hAnsi="Arial" w:cs="Arial"/>
          <w:b/>
          <w:sz w:val="18"/>
          <w:szCs w:val="18"/>
          <w:lang w:val="en-GB" w:eastAsia="fr-FR"/>
        </w:rPr>
        <w:t>implementation phase</w:t>
      </w:r>
      <w:r w:rsidR="00B7052C">
        <w:rPr>
          <w:rFonts w:ascii="Arial" w:hAnsi="Arial" w:cs="Arial"/>
          <w:sz w:val="18"/>
          <w:szCs w:val="18"/>
          <w:lang w:val="en-GB" w:eastAsia="fr-FR"/>
        </w:rPr>
        <w:t xml:space="preserve"> of the adaptation policy</w:t>
      </w:r>
      <w:r>
        <w:rPr>
          <w:rFonts w:ascii="Arial" w:hAnsi="Arial" w:cs="Arial"/>
          <w:sz w:val="18"/>
          <w:szCs w:val="18"/>
          <w:lang w:val="en-GB" w:eastAsia="fr-FR"/>
        </w:rPr>
        <w:t xml:space="preserve"> process?</w:t>
      </w:r>
    </w:p>
    <w:tbl>
      <w:tblPr>
        <w:tblW w:w="808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10"/>
        <w:gridCol w:w="1110"/>
        <w:gridCol w:w="1111"/>
        <w:gridCol w:w="1110"/>
        <w:gridCol w:w="1110"/>
        <w:gridCol w:w="1111"/>
      </w:tblGrid>
      <w:tr w:rsidR="00B7052C" w:rsidRPr="00C41722" w:rsidTr="007B1683">
        <w:trPr>
          <w:tblHeader/>
        </w:trPr>
        <w:tc>
          <w:tcPr>
            <w:tcW w:w="1418" w:type="dxa"/>
            <w:shd w:val="clear" w:color="auto" w:fill="D9D9D9"/>
          </w:tcPr>
          <w:p w:rsidR="00B7052C" w:rsidRDefault="00B7052C" w:rsidP="007B1683">
            <w:pPr>
              <w:jc w:val="right"/>
              <w:rPr>
                <w:rFonts w:ascii="Arial" w:hAnsi="Arial" w:cs="Arial"/>
                <w:bCs/>
                <w:sz w:val="18"/>
                <w:szCs w:val="18"/>
                <w:lang w:val="en-GB" w:eastAsia="fr-FR"/>
              </w:rPr>
            </w:pPr>
            <w:r>
              <w:rPr>
                <w:rFonts w:ascii="Arial" w:hAnsi="Arial" w:cs="Arial"/>
                <w:bCs/>
                <w:sz w:val="18"/>
                <w:szCs w:val="18"/>
                <w:lang w:val="en-GB" w:eastAsia="fr-FR"/>
              </w:rPr>
              <w:t>Format of involvement</w:t>
            </w:r>
          </w:p>
          <w:p w:rsidR="00B7052C" w:rsidRDefault="00B7052C" w:rsidP="007B1683">
            <w:pPr>
              <w:rPr>
                <w:rFonts w:ascii="Arial" w:hAnsi="Arial" w:cs="Arial"/>
                <w:bCs/>
                <w:sz w:val="18"/>
                <w:szCs w:val="18"/>
                <w:lang w:val="en-GB" w:eastAsia="fr-FR"/>
              </w:rPr>
            </w:pPr>
          </w:p>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Stakeholders</w:t>
            </w:r>
          </w:p>
        </w:tc>
        <w:tc>
          <w:tcPr>
            <w:tcW w:w="1110" w:type="dxa"/>
            <w:shd w:val="clear" w:color="auto" w:fill="D9D9D9"/>
          </w:tcPr>
          <w:p w:rsidR="00B7052C" w:rsidRPr="00C41722" w:rsidRDefault="00B7052C" w:rsidP="007B1683">
            <w:pPr>
              <w:ind w:right="-132"/>
              <w:rPr>
                <w:rFonts w:ascii="Arial" w:hAnsi="Arial" w:cs="Arial"/>
                <w:bCs/>
                <w:sz w:val="18"/>
                <w:szCs w:val="18"/>
                <w:lang w:val="en-GB" w:eastAsia="fr-FR"/>
              </w:rPr>
            </w:pPr>
            <w:r>
              <w:rPr>
                <w:rFonts w:ascii="Arial" w:hAnsi="Arial" w:cs="Arial"/>
                <w:bCs/>
                <w:sz w:val="18"/>
                <w:szCs w:val="18"/>
                <w:lang w:val="en-GB" w:eastAsia="fr-FR"/>
              </w:rPr>
              <w:t>Information given</w:t>
            </w:r>
          </w:p>
        </w:tc>
        <w:tc>
          <w:tcPr>
            <w:tcW w:w="1110" w:type="dxa"/>
            <w:shd w:val="clear" w:color="auto" w:fill="D9D9D9"/>
          </w:tcPr>
          <w:p w:rsidR="00B7052C" w:rsidRPr="00C41722" w:rsidRDefault="00B7052C" w:rsidP="007B1683">
            <w:pPr>
              <w:ind w:right="-156"/>
              <w:rPr>
                <w:rFonts w:ascii="Arial" w:hAnsi="Arial" w:cs="Arial"/>
                <w:bCs/>
                <w:sz w:val="18"/>
                <w:szCs w:val="18"/>
                <w:lang w:val="en-GB" w:eastAsia="fr-FR"/>
              </w:rPr>
            </w:pPr>
            <w:r>
              <w:rPr>
                <w:rFonts w:ascii="Arial" w:hAnsi="Arial" w:cs="Arial"/>
                <w:bCs/>
                <w:sz w:val="18"/>
                <w:szCs w:val="18"/>
                <w:lang w:val="en-GB" w:eastAsia="fr-FR"/>
              </w:rPr>
              <w:t>Information gathered</w:t>
            </w:r>
          </w:p>
        </w:tc>
        <w:tc>
          <w:tcPr>
            <w:tcW w:w="1111" w:type="dxa"/>
            <w:shd w:val="clear" w:color="auto" w:fill="D9D9D9"/>
          </w:tcPr>
          <w:p w:rsidR="00B7052C" w:rsidRPr="00C41722" w:rsidRDefault="00B7052C" w:rsidP="007B1683">
            <w:pPr>
              <w:rPr>
                <w:rFonts w:ascii="Arial" w:hAnsi="Arial" w:cs="Arial"/>
                <w:bCs/>
                <w:sz w:val="18"/>
                <w:szCs w:val="18"/>
                <w:lang w:val="en-GB" w:eastAsia="fr-FR"/>
              </w:rPr>
            </w:pPr>
            <w:r>
              <w:rPr>
                <w:rFonts w:ascii="Arial" w:hAnsi="Arial" w:cs="Arial"/>
                <w:bCs/>
                <w:sz w:val="18"/>
                <w:szCs w:val="18"/>
                <w:lang w:val="en-GB" w:eastAsia="fr-FR"/>
              </w:rPr>
              <w:t xml:space="preserve">Consul-tation </w:t>
            </w:r>
          </w:p>
        </w:tc>
        <w:tc>
          <w:tcPr>
            <w:tcW w:w="1110" w:type="dxa"/>
            <w:shd w:val="clear" w:color="auto" w:fill="D9D9D9"/>
          </w:tcPr>
          <w:p w:rsidR="00B7052C" w:rsidRPr="00C41722" w:rsidRDefault="00B7052C" w:rsidP="007B1683">
            <w:pPr>
              <w:ind w:right="-108"/>
              <w:rPr>
                <w:rFonts w:ascii="Arial" w:hAnsi="Arial" w:cs="Arial"/>
                <w:bCs/>
                <w:sz w:val="18"/>
                <w:szCs w:val="18"/>
                <w:lang w:val="en-GB" w:eastAsia="fr-FR"/>
              </w:rPr>
            </w:pPr>
            <w:r>
              <w:rPr>
                <w:rFonts w:ascii="Arial" w:hAnsi="Arial" w:cs="Arial"/>
                <w:bCs/>
                <w:sz w:val="18"/>
                <w:szCs w:val="18"/>
                <w:lang w:val="en-GB" w:eastAsia="fr-FR"/>
              </w:rPr>
              <w:t xml:space="preserve">Active involvement </w:t>
            </w:r>
          </w:p>
        </w:tc>
        <w:tc>
          <w:tcPr>
            <w:tcW w:w="1110" w:type="dxa"/>
            <w:shd w:val="clear" w:color="auto" w:fill="D9D9D9"/>
          </w:tcPr>
          <w:p w:rsidR="00B7052C" w:rsidRDefault="00B7052C" w:rsidP="007B1683">
            <w:pPr>
              <w:rPr>
                <w:rFonts w:ascii="Arial" w:hAnsi="Arial" w:cs="Arial"/>
                <w:bCs/>
                <w:sz w:val="18"/>
                <w:szCs w:val="18"/>
                <w:lang w:val="en-GB" w:eastAsia="fr-FR"/>
              </w:rPr>
            </w:pPr>
            <w:r>
              <w:rPr>
                <w:rFonts w:ascii="Arial" w:hAnsi="Arial" w:cs="Arial"/>
                <w:bCs/>
                <w:sz w:val="18"/>
                <w:szCs w:val="18"/>
                <w:lang w:val="en-GB" w:eastAsia="fr-FR"/>
              </w:rPr>
              <w:t>Partner-ships</w:t>
            </w:r>
          </w:p>
        </w:tc>
        <w:tc>
          <w:tcPr>
            <w:tcW w:w="1111" w:type="dxa"/>
            <w:shd w:val="clear" w:color="auto" w:fill="D9D9D9"/>
          </w:tcPr>
          <w:p w:rsidR="00B7052C" w:rsidRDefault="00B7052C" w:rsidP="007B1683">
            <w:pPr>
              <w:rPr>
                <w:rFonts w:ascii="Arial" w:hAnsi="Arial" w:cs="Arial"/>
                <w:bCs/>
                <w:sz w:val="18"/>
                <w:szCs w:val="18"/>
                <w:lang w:val="en-GB" w:eastAsia="fr-FR"/>
              </w:rPr>
            </w:pPr>
            <w:r>
              <w:rPr>
                <w:rFonts w:ascii="Arial" w:hAnsi="Arial" w:cs="Arial"/>
                <w:bCs/>
                <w:sz w:val="18"/>
                <w:szCs w:val="18"/>
                <w:lang w:val="en-GB" w:eastAsia="fr-FR"/>
              </w:rPr>
              <w:t>Empowerment</w:t>
            </w:r>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national level </w:t>
            </w:r>
            <w:r w:rsidRPr="00E7719B">
              <w:rPr>
                <w:rFonts w:ascii="Arial" w:hAnsi="Arial" w:cs="Arial"/>
                <w:bCs/>
                <w:i/>
                <w:sz w:val="16"/>
                <w:szCs w:val="16"/>
                <w:lang w:val="en-GB" w:eastAsia="fr-FR"/>
              </w:rPr>
              <w:t>(e.g. policy makers, public administration, governmental agencies)</w:t>
            </w:r>
          </w:p>
        </w:tc>
        <w:tc>
          <w:tcPr>
            <w:tcW w:w="1110" w:type="dxa"/>
            <w:shd w:val="clear" w:color="auto" w:fill="auto"/>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662983078"/>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817168729"/>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887764874"/>
              </w:sdtPr>
              <w:sdtEndPr/>
              <w:sdtContent>
                <w:r w:rsidR="00B7052C">
                  <w:rPr>
                    <w:rFonts w:ascii="MS Gothic" w:eastAsia="MS Gothic" w:hAnsi="MS Gothic" w:hint="eastAsia"/>
                    <w:sz w:val="18"/>
                    <w:szCs w:val="18"/>
                    <w:lang w:val="en-GB"/>
                  </w:rPr>
                  <w:t>☐</w:t>
                </w:r>
              </w:sdtContent>
            </w:sdt>
          </w:p>
        </w:tc>
        <w:tc>
          <w:tcPr>
            <w:tcW w:w="1110" w:type="dxa"/>
            <w:shd w:val="clear" w:color="auto" w:fill="auto"/>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67237137"/>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30891773"/>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284773555"/>
              </w:sdtPr>
              <w:sdtEndPr/>
              <w:sdtContent>
                <w:r w:rsidR="00B7052C">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sub- national level </w:t>
            </w:r>
            <w:r w:rsidRPr="00E7719B">
              <w:rPr>
                <w:rFonts w:ascii="Arial" w:hAnsi="Arial" w:cs="Arial"/>
                <w:bCs/>
                <w:i/>
                <w:sz w:val="16"/>
                <w:szCs w:val="16"/>
                <w:lang w:val="en-GB" w:eastAsia="fr-FR"/>
              </w:rPr>
              <w:lastRenderedPageBreak/>
              <w:t>(including local level)</w:t>
            </w:r>
          </w:p>
        </w:tc>
        <w:tc>
          <w:tcPr>
            <w:tcW w:w="1110" w:type="dxa"/>
            <w:shd w:val="clear" w:color="auto" w:fill="auto"/>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661818555"/>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768194601"/>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777143063"/>
              </w:sdtPr>
              <w:sdtEndPr/>
              <w:sdtContent>
                <w:r w:rsidR="00B7052C">
                  <w:rPr>
                    <w:rFonts w:ascii="MS Gothic" w:eastAsia="MS Gothic" w:hAnsi="MS Gothic" w:hint="eastAsia"/>
                    <w:sz w:val="18"/>
                    <w:szCs w:val="18"/>
                    <w:lang w:val="en-GB"/>
                  </w:rPr>
                  <w:t>☐</w:t>
                </w:r>
              </w:sdtContent>
            </w:sdt>
          </w:p>
        </w:tc>
        <w:tc>
          <w:tcPr>
            <w:tcW w:w="1110" w:type="dxa"/>
            <w:shd w:val="clear" w:color="auto" w:fill="auto"/>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2095126162"/>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641702848"/>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801724693"/>
              </w:sdtPr>
              <w:sdtEndPr/>
              <w:sdtContent>
                <w:r w:rsidR="00B7052C">
                  <w:rPr>
                    <w:rFonts w:ascii="MS Gothic" w:eastAsia="MS Gothic" w:hAnsi="MS Gothic" w:hint="eastAsia"/>
                    <w:sz w:val="18"/>
                    <w:szCs w:val="18"/>
                    <w:lang w:val="en-GB"/>
                  </w:rPr>
                  <w:t>☐</w:t>
                </w:r>
              </w:sdtContent>
            </w:sdt>
          </w:p>
        </w:tc>
      </w:tr>
      <w:tr w:rsidR="001D123B" w:rsidRPr="00C41722" w:rsidTr="00035BD0">
        <w:tc>
          <w:tcPr>
            <w:tcW w:w="1418" w:type="dxa"/>
            <w:shd w:val="clear" w:color="auto" w:fill="auto"/>
          </w:tcPr>
          <w:p w:rsidR="001D123B" w:rsidRPr="00C41722" w:rsidRDefault="001D123B" w:rsidP="00035BD0">
            <w:pPr>
              <w:rPr>
                <w:rFonts w:ascii="Arial" w:hAnsi="Arial" w:cs="Arial"/>
                <w:bCs/>
                <w:sz w:val="18"/>
                <w:szCs w:val="18"/>
                <w:lang w:val="en-GB" w:eastAsia="fr-FR"/>
              </w:rPr>
            </w:pPr>
            <w:r w:rsidRPr="00C41722">
              <w:rPr>
                <w:rFonts w:ascii="Arial" w:hAnsi="Arial" w:cs="Arial"/>
                <w:bCs/>
                <w:sz w:val="18"/>
                <w:szCs w:val="18"/>
                <w:lang w:val="en-GB" w:eastAsia="fr-FR"/>
              </w:rPr>
              <w:lastRenderedPageBreak/>
              <w:t xml:space="preserve">Private sector </w:t>
            </w:r>
          </w:p>
        </w:tc>
        <w:tc>
          <w:tcPr>
            <w:tcW w:w="1110" w:type="dxa"/>
            <w:shd w:val="clear" w:color="auto" w:fill="auto"/>
          </w:tcPr>
          <w:p w:rsidR="001D123B" w:rsidRPr="00C41722" w:rsidRDefault="00AE3843" w:rsidP="00035BD0">
            <w:pPr>
              <w:jc w:val="center"/>
              <w:rPr>
                <w:rFonts w:ascii="Arial" w:hAnsi="Arial" w:cs="Arial"/>
                <w:bCs/>
                <w:sz w:val="18"/>
                <w:szCs w:val="18"/>
                <w:lang w:val="en-GB" w:eastAsia="fr-FR"/>
              </w:rPr>
            </w:pPr>
            <w:sdt>
              <w:sdtPr>
                <w:rPr>
                  <w:sz w:val="18"/>
                  <w:szCs w:val="18"/>
                  <w:lang w:val="en-GB"/>
                </w:rPr>
                <w:id w:val="2115781855"/>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AE3843" w:rsidP="00035BD0">
            <w:pPr>
              <w:jc w:val="center"/>
              <w:rPr>
                <w:rFonts w:ascii="Arial" w:hAnsi="Arial" w:cs="Arial"/>
                <w:bCs/>
                <w:sz w:val="18"/>
                <w:szCs w:val="18"/>
                <w:lang w:val="en-GB" w:eastAsia="fr-FR"/>
              </w:rPr>
            </w:pPr>
            <w:sdt>
              <w:sdtPr>
                <w:rPr>
                  <w:sz w:val="18"/>
                  <w:szCs w:val="18"/>
                  <w:lang w:val="en-GB"/>
                </w:rPr>
                <w:id w:val="2053419300"/>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AE3843" w:rsidP="00035BD0">
            <w:pPr>
              <w:jc w:val="center"/>
              <w:rPr>
                <w:rFonts w:ascii="Arial" w:hAnsi="Arial" w:cs="Arial"/>
                <w:bCs/>
                <w:sz w:val="18"/>
                <w:szCs w:val="18"/>
                <w:lang w:val="en-GB" w:eastAsia="fr-FR"/>
              </w:rPr>
            </w:pPr>
            <w:sdt>
              <w:sdtPr>
                <w:rPr>
                  <w:sz w:val="18"/>
                  <w:szCs w:val="18"/>
                  <w:lang w:val="en-GB"/>
                </w:rPr>
                <w:id w:val="109326490"/>
              </w:sdtPr>
              <w:sdtEnd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Pr="00C41722" w:rsidRDefault="00AE3843" w:rsidP="00035BD0">
            <w:pPr>
              <w:jc w:val="center"/>
              <w:rPr>
                <w:rFonts w:ascii="Arial" w:hAnsi="Arial" w:cs="Arial"/>
                <w:bCs/>
                <w:sz w:val="18"/>
                <w:szCs w:val="18"/>
                <w:lang w:val="en-GB" w:eastAsia="fr-FR"/>
              </w:rPr>
            </w:pPr>
            <w:sdt>
              <w:sdtPr>
                <w:rPr>
                  <w:sz w:val="18"/>
                  <w:szCs w:val="18"/>
                  <w:lang w:val="en-GB"/>
                </w:rPr>
                <w:id w:val="-1050377548"/>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AE3843" w:rsidP="00035BD0">
            <w:pPr>
              <w:jc w:val="center"/>
              <w:rPr>
                <w:rFonts w:ascii="Arial" w:hAnsi="Arial" w:cs="Arial"/>
                <w:bCs/>
                <w:sz w:val="18"/>
                <w:szCs w:val="18"/>
                <w:lang w:val="en-GB" w:eastAsia="fr-FR"/>
              </w:rPr>
            </w:pPr>
            <w:sdt>
              <w:sdtPr>
                <w:rPr>
                  <w:sz w:val="18"/>
                  <w:szCs w:val="18"/>
                  <w:lang w:val="en-GB"/>
                </w:rPr>
                <w:id w:val="-1896112638"/>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AE3843" w:rsidP="00035BD0">
            <w:pPr>
              <w:jc w:val="center"/>
              <w:rPr>
                <w:rFonts w:ascii="Arial" w:hAnsi="Arial" w:cs="Arial"/>
                <w:bCs/>
                <w:sz w:val="18"/>
                <w:szCs w:val="18"/>
                <w:lang w:val="en-GB" w:eastAsia="fr-FR"/>
              </w:rPr>
            </w:pPr>
            <w:sdt>
              <w:sdtPr>
                <w:rPr>
                  <w:sz w:val="18"/>
                  <w:szCs w:val="18"/>
                  <w:lang w:val="en-GB"/>
                </w:rPr>
                <w:id w:val="239761247"/>
              </w:sdtPr>
              <w:sdtEndPr/>
              <w:sdtContent>
                <w:r w:rsidR="001D123B" w:rsidRPr="00707C8D">
                  <w:rPr>
                    <w:rFonts w:ascii="MS Gothic" w:eastAsia="MS Gothic" w:hAnsi="MS Gothic" w:hint="eastAsia"/>
                    <w:sz w:val="18"/>
                    <w:szCs w:val="18"/>
                    <w:lang w:val="en-GB"/>
                  </w:rPr>
                  <w:t>☐</w:t>
                </w:r>
              </w:sdtContent>
            </w:sdt>
          </w:p>
        </w:tc>
      </w:tr>
      <w:tr w:rsidR="001D123B" w:rsidRPr="00C41722" w:rsidTr="007B1683">
        <w:tc>
          <w:tcPr>
            <w:tcW w:w="1418" w:type="dxa"/>
            <w:shd w:val="clear" w:color="auto" w:fill="auto"/>
          </w:tcPr>
          <w:p w:rsidR="001D123B" w:rsidRPr="00C41722" w:rsidRDefault="001D123B" w:rsidP="007B1683">
            <w:pPr>
              <w:rPr>
                <w:rFonts w:ascii="Arial" w:hAnsi="Arial" w:cs="Arial"/>
                <w:bCs/>
                <w:sz w:val="18"/>
                <w:szCs w:val="18"/>
                <w:lang w:val="en-GB" w:eastAsia="fr-FR"/>
              </w:rPr>
            </w:pPr>
          </w:p>
        </w:tc>
        <w:tc>
          <w:tcPr>
            <w:tcW w:w="1110" w:type="dxa"/>
            <w:shd w:val="clear" w:color="auto" w:fill="auto"/>
          </w:tcPr>
          <w:p w:rsidR="001D123B" w:rsidRDefault="001D123B" w:rsidP="007B1683">
            <w:pPr>
              <w:jc w:val="center"/>
              <w:rPr>
                <w:sz w:val="18"/>
                <w:szCs w:val="18"/>
                <w:lang w:val="en-GB"/>
              </w:rPr>
            </w:pPr>
          </w:p>
        </w:tc>
        <w:tc>
          <w:tcPr>
            <w:tcW w:w="1110" w:type="dxa"/>
          </w:tcPr>
          <w:p w:rsidR="001D123B" w:rsidRDefault="001D123B" w:rsidP="007B1683">
            <w:pPr>
              <w:jc w:val="center"/>
              <w:rPr>
                <w:sz w:val="18"/>
                <w:szCs w:val="18"/>
                <w:lang w:val="en-GB"/>
              </w:rPr>
            </w:pPr>
          </w:p>
        </w:tc>
        <w:tc>
          <w:tcPr>
            <w:tcW w:w="1111" w:type="dxa"/>
          </w:tcPr>
          <w:p w:rsidR="001D123B" w:rsidRDefault="001D123B" w:rsidP="007B1683">
            <w:pPr>
              <w:jc w:val="center"/>
              <w:rPr>
                <w:sz w:val="18"/>
                <w:szCs w:val="18"/>
                <w:lang w:val="en-GB"/>
              </w:rPr>
            </w:pPr>
          </w:p>
        </w:tc>
        <w:tc>
          <w:tcPr>
            <w:tcW w:w="1110" w:type="dxa"/>
            <w:shd w:val="clear" w:color="auto" w:fill="auto"/>
          </w:tcPr>
          <w:p w:rsidR="001D123B" w:rsidRDefault="001D123B" w:rsidP="007B1683">
            <w:pPr>
              <w:jc w:val="center"/>
              <w:rPr>
                <w:sz w:val="18"/>
                <w:szCs w:val="18"/>
                <w:lang w:val="en-GB"/>
              </w:rPr>
            </w:pPr>
          </w:p>
        </w:tc>
        <w:tc>
          <w:tcPr>
            <w:tcW w:w="1110" w:type="dxa"/>
          </w:tcPr>
          <w:p w:rsidR="001D123B" w:rsidRDefault="001D123B" w:rsidP="007B1683">
            <w:pPr>
              <w:jc w:val="center"/>
              <w:rPr>
                <w:sz w:val="18"/>
                <w:szCs w:val="18"/>
                <w:lang w:val="en-GB"/>
              </w:rPr>
            </w:pPr>
          </w:p>
        </w:tc>
        <w:tc>
          <w:tcPr>
            <w:tcW w:w="1111" w:type="dxa"/>
          </w:tcPr>
          <w:p w:rsidR="001D123B" w:rsidRDefault="001D123B" w:rsidP="007B1683">
            <w:pPr>
              <w:jc w:val="center"/>
              <w:rPr>
                <w:sz w:val="18"/>
                <w:szCs w:val="18"/>
                <w:lang w:val="en-GB"/>
              </w:rPr>
            </w:pPr>
          </w:p>
        </w:tc>
      </w:tr>
      <w:tr w:rsidR="00B7052C" w:rsidRPr="00C41722" w:rsidTr="007B1683">
        <w:tc>
          <w:tcPr>
            <w:tcW w:w="1418" w:type="dxa"/>
            <w:shd w:val="clear" w:color="auto" w:fill="auto"/>
          </w:tcPr>
          <w:p w:rsidR="00B7052C" w:rsidRPr="00C41722" w:rsidRDefault="00B7052C" w:rsidP="000750B6">
            <w:pPr>
              <w:rPr>
                <w:rFonts w:ascii="Arial" w:hAnsi="Arial" w:cs="Arial"/>
                <w:bCs/>
                <w:sz w:val="18"/>
                <w:szCs w:val="18"/>
                <w:lang w:val="en-GB" w:eastAsia="fr-FR"/>
              </w:rPr>
            </w:pPr>
            <w:r w:rsidRPr="00C41722">
              <w:rPr>
                <w:rFonts w:ascii="Arial" w:hAnsi="Arial" w:cs="Arial"/>
                <w:bCs/>
                <w:sz w:val="18"/>
                <w:szCs w:val="18"/>
                <w:lang w:val="en-GB" w:eastAsia="fr-FR"/>
              </w:rPr>
              <w:t xml:space="preserve">Interest groups </w:t>
            </w:r>
            <w:r w:rsidRPr="00E7719B">
              <w:rPr>
                <w:rFonts w:ascii="Arial" w:hAnsi="Arial" w:cs="Arial"/>
                <w:bCs/>
                <w:i/>
                <w:sz w:val="16"/>
                <w:szCs w:val="16"/>
                <w:lang w:val="en-GB" w:eastAsia="fr-FR"/>
              </w:rPr>
              <w:t xml:space="preserve">(e.g.  </w:t>
            </w:r>
            <w:r w:rsidR="000750B6">
              <w:rPr>
                <w:rFonts w:ascii="Arial" w:hAnsi="Arial" w:cs="Arial"/>
                <w:bCs/>
                <w:i/>
                <w:sz w:val="16"/>
                <w:szCs w:val="16"/>
                <w:lang w:val="en-GB" w:eastAsia="fr-FR"/>
              </w:rPr>
              <w:t>farmers’ association</w:t>
            </w:r>
            <w:r w:rsidR="001D123B">
              <w:rPr>
                <w:rFonts w:ascii="Arial" w:hAnsi="Arial" w:cs="Arial"/>
                <w:bCs/>
                <w:i/>
                <w:sz w:val="16"/>
                <w:szCs w:val="16"/>
                <w:lang w:val="en-GB" w:eastAsia="fr-FR"/>
              </w:rPr>
              <w:t>, NGOs</w:t>
            </w:r>
            <w:r w:rsidRPr="00E7719B">
              <w:rPr>
                <w:rFonts w:ascii="Arial" w:hAnsi="Arial" w:cs="Arial"/>
                <w:bCs/>
                <w:i/>
                <w:sz w:val="16"/>
                <w:szCs w:val="16"/>
                <w:lang w:val="en-GB" w:eastAsia="fr-FR"/>
              </w:rPr>
              <w:t>)</w:t>
            </w:r>
          </w:p>
        </w:tc>
        <w:tc>
          <w:tcPr>
            <w:tcW w:w="1110" w:type="dxa"/>
            <w:shd w:val="clear" w:color="auto" w:fill="auto"/>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887311180"/>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266470885"/>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049805731"/>
              </w:sdtPr>
              <w:sdtEnd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342302264"/>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812390380"/>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983663781"/>
              </w:sdtPr>
              <w:sdtEndPr/>
              <w:sdtContent>
                <w:r w:rsidR="00B7052C"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Scientists/</w:t>
            </w:r>
            <w:r w:rsidRPr="00C41722">
              <w:rPr>
                <w:rFonts w:ascii="Arial" w:hAnsi="Arial" w:cs="Arial"/>
                <w:bCs/>
                <w:sz w:val="18"/>
                <w:szCs w:val="18"/>
                <w:lang w:val="en-GB" w:eastAsia="fr-FR"/>
              </w:rPr>
              <w:br/>
              <w:t>researcher</w:t>
            </w:r>
            <w:r w:rsidR="00C531A3">
              <w:rPr>
                <w:rFonts w:ascii="Arial" w:hAnsi="Arial" w:cs="Arial"/>
                <w:bCs/>
                <w:sz w:val="18"/>
                <w:szCs w:val="18"/>
                <w:lang w:val="en-GB" w:eastAsia="fr-FR"/>
              </w:rPr>
              <w:t>s</w:t>
            </w:r>
            <w:r w:rsidRPr="00C41722">
              <w:rPr>
                <w:rFonts w:ascii="Arial" w:hAnsi="Arial" w:cs="Arial"/>
                <w:bCs/>
                <w:sz w:val="18"/>
                <w:szCs w:val="18"/>
                <w:lang w:val="en-GB" w:eastAsia="fr-FR"/>
              </w:rPr>
              <w:t xml:space="preserve"> </w:t>
            </w:r>
          </w:p>
        </w:tc>
        <w:tc>
          <w:tcPr>
            <w:tcW w:w="1110" w:type="dxa"/>
            <w:shd w:val="clear" w:color="auto" w:fill="auto"/>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695070372"/>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416398570"/>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287665627"/>
              </w:sdtPr>
              <w:sdtEnd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53701856"/>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688361114"/>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592664975"/>
              </w:sdtPr>
              <w:sdtEndPr/>
              <w:sdtContent>
                <w:r w:rsidR="00B7052C"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General public </w:t>
            </w:r>
          </w:p>
        </w:tc>
        <w:tc>
          <w:tcPr>
            <w:tcW w:w="1110" w:type="dxa"/>
            <w:shd w:val="clear" w:color="auto" w:fill="auto"/>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993757294"/>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753351236"/>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640649639"/>
              </w:sdtPr>
              <w:sdtEnd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634165758"/>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403334898"/>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2002651"/>
              </w:sdtPr>
              <w:sdtEndPr/>
              <w:sdtContent>
                <w:r w:rsidR="00B7052C"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Others</w:t>
            </w:r>
          </w:p>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____________</w:t>
            </w:r>
          </w:p>
        </w:tc>
        <w:tc>
          <w:tcPr>
            <w:tcW w:w="1110" w:type="dxa"/>
            <w:shd w:val="clear" w:color="auto" w:fill="auto"/>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160196806"/>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911656896"/>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966304583"/>
              </w:sdtPr>
              <w:sdtEnd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564711994"/>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370923067"/>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976834950"/>
              </w:sdtPr>
              <w:sdtEndPr/>
              <w:sdtContent>
                <w:r w:rsidR="00B7052C" w:rsidRPr="00707C8D">
                  <w:rPr>
                    <w:rFonts w:ascii="MS Gothic" w:eastAsia="MS Gothic" w:hAnsi="MS Gothic" w:hint="eastAsia"/>
                    <w:sz w:val="18"/>
                    <w:szCs w:val="18"/>
                    <w:lang w:val="en-GB"/>
                  </w:rPr>
                  <w:t>☐</w:t>
                </w:r>
              </w:sdtContent>
            </w:sdt>
          </w:p>
        </w:tc>
      </w:tr>
    </w:tbl>
    <w:p w:rsidR="00B7052C" w:rsidRDefault="00B7052C" w:rsidP="00B7052C">
      <w:pPr>
        <w:rPr>
          <w:rFonts w:ascii="Arial" w:hAnsi="Arial" w:cs="Arial"/>
          <w:sz w:val="18"/>
          <w:szCs w:val="18"/>
          <w:lang w:val="en-GB" w:eastAsia="fr-FR"/>
        </w:rPr>
      </w:pPr>
    </w:p>
    <w:p w:rsidR="00B7052C" w:rsidRDefault="001D123B" w:rsidP="003B6AAA">
      <w:pPr>
        <w:rPr>
          <w:rFonts w:ascii="Arial" w:hAnsi="Arial" w:cs="Arial"/>
          <w:sz w:val="18"/>
          <w:szCs w:val="18"/>
          <w:lang w:val="en-GB" w:eastAsia="fr-FR"/>
        </w:rPr>
      </w:pPr>
      <w:r>
        <w:rPr>
          <w:rFonts w:ascii="Arial" w:hAnsi="Arial" w:cs="Arial"/>
          <w:sz w:val="18"/>
          <w:szCs w:val="18"/>
          <w:lang w:val="en-GB" w:eastAsia="fr-FR"/>
        </w:rPr>
        <w:t>From the national perspective, what ha</w:t>
      </w:r>
      <w:r w:rsidR="00E04C37">
        <w:rPr>
          <w:rFonts w:ascii="Arial" w:hAnsi="Arial" w:cs="Arial"/>
          <w:sz w:val="18"/>
          <w:szCs w:val="18"/>
          <w:lang w:val="en-GB" w:eastAsia="fr-FR"/>
        </w:rPr>
        <w:t>s</w:t>
      </w:r>
      <w:r>
        <w:rPr>
          <w:rFonts w:ascii="Arial" w:hAnsi="Arial" w:cs="Arial"/>
          <w:sz w:val="18"/>
          <w:szCs w:val="18"/>
          <w:lang w:val="en-GB" w:eastAsia="fr-FR"/>
        </w:rPr>
        <w:t xml:space="preserve"> been the i</w:t>
      </w:r>
      <w:r w:rsidR="00B7052C">
        <w:rPr>
          <w:rFonts w:ascii="Arial" w:hAnsi="Arial" w:cs="Arial"/>
          <w:sz w:val="18"/>
          <w:szCs w:val="18"/>
          <w:lang w:val="en-GB" w:eastAsia="fr-FR"/>
        </w:rPr>
        <w:t xml:space="preserve">nvolvement </w:t>
      </w:r>
      <w:r w:rsidR="00E04C37">
        <w:rPr>
          <w:rFonts w:ascii="Arial" w:hAnsi="Arial" w:cs="Arial"/>
          <w:sz w:val="18"/>
          <w:szCs w:val="18"/>
          <w:lang w:val="en-GB" w:eastAsia="fr-FR"/>
        </w:rPr>
        <w:t xml:space="preserve">of stakeholders </w:t>
      </w:r>
      <w:r w:rsidR="00B7052C">
        <w:rPr>
          <w:rFonts w:ascii="Arial" w:hAnsi="Arial" w:cs="Arial"/>
          <w:sz w:val="18"/>
          <w:szCs w:val="18"/>
          <w:lang w:val="en-GB" w:eastAsia="fr-FR"/>
        </w:rPr>
        <w:t xml:space="preserve">in the </w:t>
      </w:r>
      <w:r w:rsidR="00B7052C" w:rsidRPr="00A73318">
        <w:rPr>
          <w:rFonts w:ascii="Arial" w:hAnsi="Arial" w:cs="Arial"/>
          <w:b/>
          <w:sz w:val="18"/>
          <w:szCs w:val="18"/>
          <w:lang w:val="en-GB" w:eastAsia="fr-FR"/>
        </w:rPr>
        <w:t>monitoring and evaluation</w:t>
      </w:r>
      <w:r w:rsidR="00B7052C">
        <w:rPr>
          <w:rFonts w:ascii="Arial" w:hAnsi="Arial" w:cs="Arial"/>
          <w:sz w:val="18"/>
          <w:szCs w:val="18"/>
          <w:lang w:val="en-GB" w:eastAsia="fr-FR"/>
        </w:rPr>
        <w:t xml:space="preserve"> of the adaptation policy </w:t>
      </w:r>
      <w:r>
        <w:rPr>
          <w:rFonts w:ascii="Arial" w:hAnsi="Arial" w:cs="Arial"/>
          <w:sz w:val="18"/>
          <w:szCs w:val="18"/>
          <w:lang w:val="en-GB" w:eastAsia="fr-FR"/>
        </w:rPr>
        <w:t>process?</w:t>
      </w:r>
    </w:p>
    <w:tbl>
      <w:tblPr>
        <w:tblW w:w="808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10"/>
        <w:gridCol w:w="1110"/>
        <w:gridCol w:w="1111"/>
        <w:gridCol w:w="1110"/>
        <w:gridCol w:w="1110"/>
        <w:gridCol w:w="1111"/>
      </w:tblGrid>
      <w:tr w:rsidR="00B7052C" w:rsidRPr="00C41722" w:rsidTr="007B1683">
        <w:trPr>
          <w:tblHeader/>
        </w:trPr>
        <w:tc>
          <w:tcPr>
            <w:tcW w:w="1418" w:type="dxa"/>
            <w:shd w:val="clear" w:color="auto" w:fill="D9D9D9"/>
          </w:tcPr>
          <w:p w:rsidR="00B7052C" w:rsidRDefault="00B7052C" w:rsidP="007B1683">
            <w:pPr>
              <w:jc w:val="right"/>
              <w:rPr>
                <w:rFonts w:ascii="Arial" w:hAnsi="Arial" w:cs="Arial"/>
                <w:bCs/>
                <w:sz w:val="18"/>
                <w:szCs w:val="18"/>
                <w:lang w:val="en-GB" w:eastAsia="fr-FR"/>
              </w:rPr>
            </w:pPr>
            <w:r>
              <w:rPr>
                <w:rFonts w:ascii="Arial" w:hAnsi="Arial" w:cs="Arial"/>
                <w:bCs/>
                <w:sz w:val="18"/>
                <w:szCs w:val="18"/>
                <w:lang w:val="en-GB" w:eastAsia="fr-FR"/>
              </w:rPr>
              <w:t>Format of involvement</w:t>
            </w:r>
          </w:p>
          <w:p w:rsidR="00B7052C" w:rsidRDefault="00B7052C" w:rsidP="007B1683">
            <w:pPr>
              <w:rPr>
                <w:rFonts w:ascii="Arial" w:hAnsi="Arial" w:cs="Arial"/>
                <w:bCs/>
                <w:sz w:val="18"/>
                <w:szCs w:val="18"/>
                <w:lang w:val="en-GB" w:eastAsia="fr-FR"/>
              </w:rPr>
            </w:pPr>
          </w:p>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Stakeholders</w:t>
            </w:r>
          </w:p>
        </w:tc>
        <w:tc>
          <w:tcPr>
            <w:tcW w:w="1110" w:type="dxa"/>
            <w:shd w:val="clear" w:color="auto" w:fill="D9D9D9"/>
          </w:tcPr>
          <w:p w:rsidR="00B7052C" w:rsidRPr="00C41722" w:rsidRDefault="00B7052C" w:rsidP="007B1683">
            <w:pPr>
              <w:ind w:right="-132"/>
              <w:rPr>
                <w:rFonts w:ascii="Arial" w:hAnsi="Arial" w:cs="Arial"/>
                <w:bCs/>
                <w:sz w:val="18"/>
                <w:szCs w:val="18"/>
                <w:lang w:val="en-GB" w:eastAsia="fr-FR"/>
              </w:rPr>
            </w:pPr>
            <w:r>
              <w:rPr>
                <w:rFonts w:ascii="Arial" w:hAnsi="Arial" w:cs="Arial"/>
                <w:bCs/>
                <w:sz w:val="18"/>
                <w:szCs w:val="18"/>
                <w:lang w:val="en-GB" w:eastAsia="fr-FR"/>
              </w:rPr>
              <w:t>Information given</w:t>
            </w:r>
          </w:p>
        </w:tc>
        <w:tc>
          <w:tcPr>
            <w:tcW w:w="1110" w:type="dxa"/>
            <w:shd w:val="clear" w:color="auto" w:fill="D9D9D9"/>
          </w:tcPr>
          <w:p w:rsidR="00B7052C" w:rsidRPr="00C41722" w:rsidRDefault="00B7052C" w:rsidP="007B1683">
            <w:pPr>
              <w:ind w:right="-156"/>
              <w:rPr>
                <w:rFonts w:ascii="Arial" w:hAnsi="Arial" w:cs="Arial"/>
                <w:bCs/>
                <w:sz w:val="18"/>
                <w:szCs w:val="18"/>
                <w:lang w:val="en-GB" w:eastAsia="fr-FR"/>
              </w:rPr>
            </w:pPr>
            <w:r>
              <w:rPr>
                <w:rFonts w:ascii="Arial" w:hAnsi="Arial" w:cs="Arial"/>
                <w:bCs/>
                <w:sz w:val="18"/>
                <w:szCs w:val="18"/>
                <w:lang w:val="en-GB" w:eastAsia="fr-FR"/>
              </w:rPr>
              <w:t>Information gathered</w:t>
            </w:r>
          </w:p>
        </w:tc>
        <w:tc>
          <w:tcPr>
            <w:tcW w:w="1111" w:type="dxa"/>
            <w:shd w:val="clear" w:color="auto" w:fill="D9D9D9"/>
          </w:tcPr>
          <w:p w:rsidR="00B7052C" w:rsidRPr="00C41722" w:rsidRDefault="00B7052C" w:rsidP="007B1683">
            <w:pPr>
              <w:rPr>
                <w:rFonts w:ascii="Arial" w:hAnsi="Arial" w:cs="Arial"/>
                <w:bCs/>
                <w:sz w:val="18"/>
                <w:szCs w:val="18"/>
                <w:lang w:val="en-GB" w:eastAsia="fr-FR"/>
              </w:rPr>
            </w:pPr>
            <w:r>
              <w:rPr>
                <w:rFonts w:ascii="Arial" w:hAnsi="Arial" w:cs="Arial"/>
                <w:bCs/>
                <w:sz w:val="18"/>
                <w:szCs w:val="18"/>
                <w:lang w:val="en-GB" w:eastAsia="fr-FR"/>
              </w:rPr>
              <w:t xml:space="preserve">Consul-tation </w:t>
            </w:r>
          </w:p>
        </w:tc>
        <w:tc>
          <w:tcPr>
            <w:tcW w:w="1110" w:type="dxa"/>
            <w:shd w:val="clear" w:color="auto" w:fill="D9D9D9"/>
          </w:tcPr>
          <w:p w:rsidR="00B7052C" w:rsidRPr="00C41722" w:rsidRDefault="00B7052C" w:rsidP="007B1683">
            <w:pPr>
              <w:ind w:right="-108"/>
              <w:rPr>
                <w:rFonts w:ascii="Arial" w:hAnsi="Arial" w:cs="Arial"/>
                <w:bCs/>
                <w:sz w:val="18"/>
                <w:szCs w:val="18"/>
                <w:lang w:val="en-GB" w:eastAsia="fr-FR"/>
              </w:rPr>
            </w:pPr>
            <w:r>
              <w:rPr>
                <w:rFonts w:ascii="Arial" w:hAnsi="Arial" w:cs="Arial"/>
                <w:bCs/>
                <w:sz w:val="18"/>
                <w:szCs w:val="18"/>
                <w:lang w:val="en-GB" w:eastAsia="fr-FR"/>
              </w:rPr>
              <w:t xml:space="preserve">Active involvement </w:t>
            </w:r>
          </w:p>
        </w:tc>
        <w:tc>
          <w:tcPr>
            <w:tcW w:w="1110" w:type="dxa"/>
            <w:shd w:val="clear" w:color="auto" w:fill="D9D9D9"/>
          </w:tcPr>
          <w:p w:rsidR="00B7052C" w:rsidRDefault="00B7052C" w:rsidP="007B1683">
            <w:pPr>
              <w:rPr>
                <w:rFonts w:ascii="Arial" w:hAnsi="Arial" w:cs="Arial"/>
                <w:bCs/>
                <w:sz w:val="18"/>
                <w:szCs w:val="18"/>
                <w:lang w:val="en-GB" w:eastAsia="fr-FR"/>
              </w:rPr>
            </w:pPr>
            <w:r>
              <w:rPr>
                <w:rFonts w:ascii="Arial" w:hAnsi="Arial" w:cs="Arial"/>
                <w:bCs/>
                <w:sz w:val="18"/>
                <w:szCs w:val="18"/>
                <w:lang w:val="en-GB" w:eastAsia="fr-FR"/>
              </w:rPr>
              <w:t>Partner-ships</w:t>
            </w:r>
          </w:p>
        </w:tc>
        <w:tc>
          <w:tcPr>
            <w:tcW w:w="1111" w:type="dxa"/>
            <w:shd w:val="clear" w:color="auto" w:fill="D9D9D9"/>
          </w:tcPr>
          <w:p w:rsidR="00B7052C" w:rsidRDefault="00B7052C" w:rsidP="007B1683">
            <w:pPr>
              <w:rPr>
                <w:rFonts w:ascii="Arial" w:hAnsi="Arial" w:cs="Arial"/>
                <w:bCs/>
                <w:sz w:val="18"/>
                <w:szCs w:val="18"/>
                <w:lang w:val="en-GB" w:eastAsia="fr-FR"/>
              </w:rPr>
            </w:pPr>
            <w:r>
              <w:rPr>
                <w:rFonts w:ascii="Arial" w:hAnsi="Arial" w:cs="Arial"/>
                <w:bCs/>
                <w:sz w:val="18"/>
                <w:szCs w:val="18"/>
                <w:lang w:val="en-GB" w:eastAsia="fr-FR"/>
              </w:rPr>
              <w:t>Empowerment</w:t>
            </w:r>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national level </w:t>
            </w:r>
            <w:r w:rsidRPr="00E7719B">
              <w:rPr>
                <w:rFonts w:ascii="Arial" w:hAnsi="Arial" w:cs="Arial"/>
                <w:bCs/>
                <w:i/>
                <w:sz w:val="16"/>
                <w:szCs w:val="16"/>
                <w:lang w:val="en-GB" w:eastAsia="fr-FR"/>
              </w:rPr>
              <w:t>(e.g. policy makers, public administration, governmental agencies)</w:t>
            </w:r>
          </w:p>
        </w:tc>
        <w:tc>
          <w:tcPr>
            <w:tcW w:w="1110" w:type="dxa"/>
            <w:shd w:val="clear" w:color="auto" w:fill="auto"/>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149788910"/>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674027231"/>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659077861"/>
              </w:sdtPr>
              <w:sdtEndPr/>
              <w:sdtContent>
                <w:r w:rsidR="00B7052C">
                  <w:rPr>
                    <w:rFonts w:ascii="MS Gothic" w:eastAsia="MS Gothic" w:hAnsi="MS Gothic" w:hint="eastAsia"/>
                    <w:sz w:val="18"/>
                    <w:szCs w:val="18"/>
                    <w:lang w:val="en-GB"/>
                  </w:rPr>
                  <w:t>☐</w:t>
                </w:r>
              </w:sdtContent>
            </w:sdt>
          </w:p>
        </w:tc>
        <w:tc>
          <w:tcPr>
            <w:tcW w:w="1110" w:type="dxa"/>
            <w:shd w:val="clear" w:color="auto" w:fill="auto"/>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672376747"/>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358545295"/>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632009294"/>
              </w:sdtPr>
              <w:sdtEndPr/>
              <w:sdtContent>
                <w:r w:rsidR="00B7052C">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sub- national level </w:t>
            </w:r>
            <w:r w:rsidRPr="00E7719B">
              <w:rPr>
                <w:rFonts w:ascii="Arial" w:hAnsi="Arial" w:cs="Arial"/>
                <w:bCs/>
                <w:i/>
                <w:sz w:val="16"/>
                <w:szCs w:val="16"/>
                <w:lang w:val="en-GB" w:eastAsia="fr-FR"/>
              </w:rPr>
              <w:t>(including local level)</w:t>
            </w:r>
          </w:p>
        </w:tc>
        <w:tc>
          <w:tcPr>
            <w:tcW w:w="1110" w:type="dxa"/>
            <w:shd w:val="clear" w:color="auto" w:fill="auto"/>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341077289"/>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273359146"/>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265358123"/>
              </w:sdtPr>
              <w:sdtEndPr/>
              <w:sdtContent>
                <w:r w:rsidR="00B7052C">
                  <w:rPr>
                    <w:rFonts w:ascii="MS Gothic" w:eastAsia="MS Gothic" w:hAnsi="MS Gothic" w:hint="eastAsia"/>
                    <w:sz w:val="18"/>
                    <w:szCs w:val="18"/>
                    <w:lang w:val="en-GB"/>
                  </w:rPr>
                  <w:t>☐</w:t>
                </w:r>
              </w:sdtContent>
            </w:sdt>
          </w:p>
        </w:tc>
        <w:tc>
          <w:tcPr>
            <w:tcW w:w="1110" w:type="dxa"/>
            <w:shd w:val="clear" w:color="auto" w:fill="auto"/>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090783027"/>
              </w:sdtPr>
              <w:sdtEndPr/>
              <w:sdtContent>
                <w:r w:rsidR="00B7052C">
                  <w:rPr>
                    <w:rFonts w:ascii="MS Gothic" w:eastAsia="MS Gothic" w:hAnsi="MS Gothic" w:hint="eastAsia"/>
                    <w:sz w:val="18"/>
                    <w:szCs w:val="18"/>
                    <w:lang w:val="en-GB"/>
                  </w:rPr>
                  <w:t>☐</w:t>
                </w:r>
              </w:sdtContent>
            </w:sdt>
          </w:p>
        </w:tc>
        <w:tc>
          <w:tcPr>
            <w:tcW w:w="1110"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835500462"/>
              </w:sdtPr>
              <w:sdtEndPr/>
              <w:sdtContent>
                <w:r w:rsidR="00B7052C">
                  <w:rPr>
                    <w:rFonts w:ascii="MS Gothic" w:eastAsia="MS Gothic" w:hAnsi="MS Gothic" w:hint="eastAsia"/>
                    <w:sz w:val="18"/>
                    <w:szCs w:val="18"/>
                    <w:lang w:val="en-GB"/>
                  </w:rPr>
                  <w:t>☐</w:t>
                </w:r>
              </w:sdtContent>
            </w:sdt>
          </w:p>
        </w:tc>
        <w:tc>
          <w:tcPr>
            <w:tcW w:w="1111"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083842940"/>
              </w:sdtPr>
              <w:sdtEndPr/>
              <w:sdtContent>
                <w:r w:rsidR="00B7052C">
                  <w:rPr>
                    <w:rFonts w:ascii="MS Gothic" w:eastAsia="MS Gothic" w:hAnsi="MS Gothic" w:hint="eastAsia"/>
                    <w:sz w:val="18"/>
                    <w:szCs w:val="18"/>
                    <w:lang w:val="en-GB"/>
                  </w:rPr>
                  <w:t>☐</w:t>
                </w:r>
              </w:sdtContent>
            </w:sdt>
          </w:p>
        </w:tc>
      </w:tr>
      <w:tr w:rsidR="001D123B" w:rsidRPr="00C41722" w:rsidTr="00035BD0">
        <w:tc>
          <w:tcPr>
            <w:tcW w:w="1418" w:type="dxa"/>
            <w:shd w:val="clear" w:color="auto" w:fill="auto"/>
          </w:tcPr>
          <w:p w:rsidR="001D123B" w:rsidRPr="00C41722" w:rsidRDefault="001D123B" w:rsidP="00035BD0">
            <w:pPr>
              <w:rPr>
                <w:rFonts w:ascii="Arial" w:hAnsi="Arial" w:cs="Arial"/>
                <w:bCs/>
                <w:sz w:val="18"/>
                <w:szCs w:val="18"/>
                <w:lang w:val="en-GB" w:eastAsia="fr-FR"/>
              </w:rPr>
            </w:pPr>
            <w:r w:rsidRPr="00C41722">
              <w:rPr>
                <w:rFonts w:ascii="Arial" w:hAnsi="Arial" w:cs="Arial"/>
                <w:bCs/>
                <w:sz w:val="18"/>
                <w:szCs w:val="18"/>
                <w:lang w:val="en-GB" w:eastAsia="fr-FR"/>
              </w:rPr>
              <w:t xml:space="preserve">Private sector </w:t>
            </w:r>
          </w:p>
        </w:tc>
        <w:tc>
          <w:tcPr>
            <w:tcW w:w="1110" w:type="dxa"/>
            <w:shd w:val="clear" w:color="auto" w:fill="auto"/>
          </w:tcPr>
          <w:p w:rsidR="001D123B" w:rsidRPr="00C41722" w:rsidRDefault="00AE3843" w:rsidP="00035BD0">
            <w:pPr>
              <w:jc w:val="center"/>
              <w:rPr>
                <w:rFonts w:ascii="Arial" w:hAnsi="Arial" w:cs="Arial"/>
                <w:bCs/>
                <w:sz w:val="18"/>
                <w:szCs w:val="18"/>
                <w:lang w:val="en-GB" w:eastAsia="fr-FR"/>
              </w:rPr>
            </w:pPr>
            <w:sdt>
              <w:sdtPr>
                <w:rPr>
                  <w:sz w:val="18"/>
                  <w:szCs w:val="18"/>
                  <w:lang w:val="en-GB"/>
                </w:rPr>
                <w:id w:val="-1933118851"/>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AE3843" w:rsidP="00035BD0">
            <w:pPr>
              <w:jc w:val="center"/>
              <w:rPr>
                <w:rFonts w:ascii="Arial" w:hAnsi="Arial" w:cs="Arial"/>
                <w:bCs/>
                <w:sz w:val="18"/>
                <w:szCs w:val="18"/>
                <w:lang w:val="en-GB" w:eastAsia="fr-FR"/>
              </w:rPr>
            </w:pPr>
            <w:sdt>
              <w:sdtPr>
                <w:rPr>
                  <w:sz w:val="18"/>
                  <w:szCs w:val="18"/>
                  <w:lang w:val="en-GB"/>
                </w:rPr>
                <w:id w:val="167603803"/>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AE3843" w:rsidP="00035BD0">
            <w:pPr>
              <w:jc w:val="center"/>
              <w:rPr>
                <w:rFonts w:ascii="Arial" w:hAnsi="Arial" w:cs="Arial"/>
                <w:bCs/>
                <w:sz w:val="18"/>
                <w:szCs w:val="18"/>
                <w:lang w:val="en-GB" w:eastAsia="fr-FR"/>
              </w:rPr>
            </w:pPr>
            <w:sdt>
              <w:sdtPr>
                <w:rPr>
                  <w:sz w:val="18"/>
                  <w:szCs w:val="18"/>
                  <w:lang w:val="en-GB"/>
                </w:rPr>
                <w:id w:val="-392734586"/>
              </w:sdtPr>
              <w:sdtEndPr/>
              <w:sdtContent>
                <w:r w:rsidR="001D123B" w:rsidRPr="00707C8D">
                  <w:rPr>
                    <w:rFonts w:ascii="MS Gothic" w:eastAsia="MS Gothic" w:hAnsi="MS Gothic" w:hint="eastAsia"/>
                    <w:sz w:val="18"/>
                    <w:szCs w:val="18"/>
                    <w:lang w:val="en-GB"/>
                  </w:rPr>
                  <w:t>☐</w:t>
                </w:r>
              </w:sdtContent>
            </w:sdt>
          </w:p>
        </w:tc>
        <w:tc>
          <w:tcPr>
            <w:tcW w:w="1110" w:type="dxa"/>
            <w:shd w:val="clear" w:color="auto" w:fill="auto"/>
          </w:tcPr>
          <w:p w:rsidR="001D123B" w:rsidRPr="00C41722" w:rsidRDefault="00AE3843" w:rsidP="00035BD0">
            <w:pPr>
              <w:jc w:val="center"/>
              <w:rPr>
                <w:rFonts w:ascii="Arial" w:hAnsi="Arial" w:cs="Arial"/>
                <w:bCs/>
                <w:sz w:val="18"/>
                <w:szCs w:val="18"/>
                <w:lang w:val="en-GB" w:eastAsia="fr-FR"/>
              </w:rPr>
            </w:pPr>
            <w:sdt>
              <w:sdtPr>
                <w:rPr>
                  <w:sz w:val="18"/>
                  <w:szCs w:val="18"/>
                  <w:lang w:val="en-GB"/>
                </w:rPr>
                <w:id w:val="1542778057"/>
              </w:sdtPr>
              <w:sdtEndPr/>
              <w:sdtContent>
                <w:r w:rsidR="001D123B" w:rsidRPr="00707C8D">
                  <w:rPr>
                    <w:rFonts w:ascii="MS Gothic" w:eastAsia="MS Gothic" w:hAnsi="MS Gothic" w:hint="eastAsia"/>
                    <w:sz w:val="18"/>
                    <w:szCs w:val="18"/>
                    <w:lang w:val="en-GB"/>
                  </w:rPr>
                  <w:t>☐</w:t>
                </w:r>
              </w:sdtContent>
            </w:sdt>
          </w:p>
        </w:tc>
        <w:tc>
          <w:tcPr>
            <w:tcW w:w="1110" w:type="dxa"/>
          </w:tcPr>
          <w:p w:rsidR="001D123B" w:rsidRPr="00C41722" w:rsidRDefault="00AE3843" w:rsidP="00035BD0">
            <w:pPr>
              <w:jc w:val="center"/>
              <w:rPr>
                <w:rFonts w:ascii="Arial" w:hAnsi="Arial" w:cs="Arial"/>
                <w:bCs/>
                <w:sz w:val="18"/>
                <w:szCs w:val="18"/>
                <w:lang w:val="en-GB" w:eastAsia="fr-FR"/>
              </w:rPr>
            </w:pPr>
            <w:sdt>
              <w:sdtPr>
                <w:rPr>
                  <w:sz w:val="18"/>
                  <w:szCs w:val="18"/>
                  <w:lang w:val="en-GB"/>
                </w:rPr>
                <w:id w:val="1172222061"/>
              </w:sdtPr>
              <w:sdtEndPr/>
              <w:sdtContent>
                <w:r w:rsidR="001D123B" w:rsidRPr="00707C8D">
                  <w:rPr>
                    <w:rFonts w:ascii="MS Gothic" w:eastAsia="MS Gothic" w:hAnsi="MS Gothic" w:hint="eastAsia"/>
                    <w:sz w:val="18"/>
                    <w:szCs w:val="18"/>
                    <w:lang w:val="en-GB"/>
                  </w:rPr>
                  <w:t>☐</w:t>
                </w:r>
              </w:sdtContent>
            </w:sdt>
          </w:p>
        </w:tc>
        <w:tc>
          <w:tcPr>
            <w:tcW w:w="1111" w:type="dxa"/>
          </w:tcPr>
          <w:p w:rsidR="001D123B" w:rsidRPr="00C41722" w:rsidRDefault="00AE3843" w:rsidP="00035BD0">
            <w:pPr>
              <w:jc w:val="center"/>
              <w:rPr>
                <w:rFonts w:ascii="Arial" w:hAnsi="Arial" w:cs="Arial"/>
                <w:bCs/>
                <w:sz w:val="18"/>
                <w:szCs w:val="18"/>
                <w:lang w:val="en-GB" w:eastAsia="fr-FR"/>
              </w:rPr>
            </w:pPr>
            <w:sdt>
              <w:sdtPr>
                <w:rPr>
                  <w:sz w:val="18"/>
                  <w:szCs w:val="18"/>
                  <w:lang w:val="en-GB"/>
                </w:rPr>
                <w:id w:val="-1279173537"/>
              </w:sdtPr>
              <w:sdtEndPr/>
              <w:sdtContent>
                <w:r w:rsidR="001D123B"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0750B6">
            <w:pPr>
              <w:rPr>
                <w:rFonts w:ascii="Arial" w:hAnsi="Arial" w:cs="Arial"/>
                <w:bCs/>
                <w:sz w:val="18"/>
                <w:szCs w:val="18"/>
                <w:lang w:val="en-GB" w:eastAsia="fr-FR"/>
              </w:rPr>
            </w:pPr>
            <w:r w:rsidRPr="00C41722">
              <w:rPr>
                <w:rFonts w:ascii="Arial" w:hAnsi="Arial" w:cs="Arial"/>
                <w:bCs/>
                <w:sz w:val="18"/>
                <w:szCs w:val="18"/>
                <w:lang w:val="en-GB" w:eastAsia="fr-FR"/>
              </w:rPr>
              <w:t xml:space="preserve">Interest groups </w:t>
            </w:r>
            <w:r w:rsidRPr="00E7719B">
              <w:rPr>
                <w:rFonts w:ascii="Arial" w:hAnsi="Arial" w:cs="Arial"/>
                <w:bCs/>
                <w:i/>
                <w:sz w:val="16"/>
                <w:szCs w:val="16"/>
                <w:lang w:val="en-GB" w:eastAsia="fr-FR"/>
              </w:rPr>
              <w:t xml:space="preserve">(e.g. </w:t>
            </w:r>
            <w:r w:rsidR="000750B6">
              <w:rPr>
                <w:rFonts w:ascii="Arial" w:hAnsi="Arial" w:cs="Arial"/>
                <w:bCs/>
                <w:i/>
                <w:sz w:val="16"/>
                <w:szCs w:val="16"/>
                <w:lang w:val="en-GB" w:eastAsia="fr-FR"/>
              </w:rPr>
              <w:t>farmers’ association</w:t>
            </w:r>
            <w:r w:rsidR="001D123B">
              <w:rPr>
                <w:rFonts w:ascii="Arial" w:hAnsi="Arial" w:cs="Arial"/>
                <w:bCs/>
                <w:i/>
                <w:sz w:val="16"/>
                <w:szCs w:val="16"/>
                <w:lang w:val="en-GB" w:eastAsia="fr-FR"/>
              </w:rPr>
              <w:t>, NGOs</w:t>
            </w:r>
            <w:r w:rsidRPr="00E7719B">
              <w:rPr>
                <w:rFonts w:ascii="Arial" w:hAnsi="Arial" w:cs="Arial"/>
                <w:bCs/>
                <w:i/>
                <w:sz w:val="16"/>
                <w:szCs w:val="16"/>
                <w:lang w:val="en-GB" w:eastAsia="fr-FR"/>
              </w:rPr>
              <w:t>)</w:t>
            </w:r>
          </w:p>
        </w:tc>
        <w:tc>
          <w:tcPr>
            <w:tcW w:w="1110" w:type="dxa"/>
            <w:shd w:val="clear" w:color="auto" w:fill="auto"/>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509376040"/>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961327327"/>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575660794"/>
              </w:sdtPr>
              <w:sdtEnd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973710830"/>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198583748"/>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481370647"/>
              </w:sdtPr>
              <w:sdtEndPr/>
              <w:sdtContent>
                <w:r w:rsidR="00B7052C"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Scientists/</w:t>
            </w:r>
            <w:r w:rsidRPr="00C41722">
              <w:rPr>
                <w:rFonts w:ascii="Arial" w:hAnsi="Arial" w:cs="Arial"/>
                <w:bCs/>
                <w:sz w:val="18"/>
                <w:szCs w:val="18"/>
                <w:lang w:val="en-GB" w:eastAsia="fr-FR"/>
              </w:rPr>
              <w:br/>
              <w:t>researcher</w:t>
            </w:r>
            <w:r w:rsidR="00C531A3">
              <w:rPr>
                <w:rFonts w:ascii="Arial" w:hAnsi="Arial" w:cs="Arial"/>
                <w:bCs/>
                <w:sz w:val="18"/>
                <w:szCs w:val="18"/>
                <w:lang w:val="en-GB" w:eastAsia="fr-FR"/>
              </w:rPr>
              <w:t>s</w:t>
            </w:r>
            <w:r w:rsidRPr="00C41722">
              <w:rPr>
                <w:rFonts w:ascii="Arial" w:hAnsi="Arial" w:cs="Arial"/>
                <w:bCs/>
                <w:sz w:val="18"/>
                <w:szCs w:val="18"/>
                <w:lang w:val="en-GB" w:eastAsia="fr-FR"/>
              </w:rPr>
              <w:t xml:space="preserve"> </w:t>
            </w:r>
          </w:p>
        </w:tc>
        <w:tc>
          <w:tcPr>
            <w:tcW w:w="1110" w:type="dxa"/>
            <w:shd w:val="clear" w:color="auto" w:fill="auto"/>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315309094"/>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541876977"/>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479354012"/>
              </w:sdtPr>
              <w:sdtEnd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625817622"/>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64000773"/>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989551346"/>
              </w:sdtPr>
              <w:sdtEndPr/>
              <w:sdtContent>
                <w:r w:rsidR="00B7052C"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 xml:space="preserve">General public </w:t>
            </w:r>
          </w:p>
        </w:tc>
        <w:tc>
          <w:tcPr>
            <w:tcW w:w="1110" w:type="dxa"/>
            <w:shd w:val="clear" w:color="auto" w:fill="auto"/>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49117426"/>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963078320"/>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2039162880"/>
              </w:sdtPr>
              <w:sdtEnd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993021779"/>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800889037"/>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466631040"/>
              </w:sdtPr>
              <w:sdtEndPr/>
              <w:sdtContent>
                <w:r w:rsidR="00B7052C" w:rsidRPr="00707C8D">
                  <w:rPr>
                    <w:rFonts w:ascii="MS Gothic" w:eastAsia="MS Gothic" w:hAnsi="MS Gothic" w:hint="eastAsia"/>
                    <w:sz w:val="18"/>
                    <w:szCs w:val="18"/>
                    <w:lang w:val="en-GB"/>
                  </w:rPr>
                  <w:t>☐</w:t>
                </w:r>
              </w:sdtContent>
            </w:sdt>
          </w:p>
        </w:tc>
      </w:tr>
      <w:tr w:rsidR="00B7052C" w:rsidRPr="00C41722" w:rsidTr="007B1683">
        <w:tc>
          <w:tcPr>
            <w:tcW w:w="1418" w:type="dxa"/>
            <w:shd w:val="clear" w:color="auto" w:fill="auto"/>
          </w:tcPr>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Others</w:t>
            </w:r>
          </w:p>
          <w:p w:rsidR="00B7052C" w:rsidRPr="00C41722" w:rsidRDefault="00B7052C" w:rsidP="007B1683">
            <w:pPr>
              <w:rPr>
                <w:rFonts w:ascii="Arial" w:hAnsi="Arial" w:cs="Arial"/>
                <w:bCs/>
                <w:sz w:val="18"/>
                <w:szCs w:val="18"/>
                <w:lang w:val="en-GB" w:eastAsia="fr-FR"/>
              </w:rPr>
            </w:pPr>
            <w:r w:rsidRPr="00C41722">
              <w:rPr>
                <w:rFonts w:ascii="Arial" w:hAnsi="Arial" w:cs="Arial"/>
                <w:bCs/>
                <w:sz w:val="18"/>
                <w:szCs w:val="18"/>
                <w:lang w:val="en-GB" w:eastAsia="fr-FR"/>
              </w:rPr>
              <w:t>____________</w:t>
            </w:r>
          </w:p>
        </w:tc>
        <w:tc>
          <w:tcPr>
            <w:tcW w:w="1110" w:type="dxa"/>
            <w:shd w:val="clear" w:color="auto" w:fill="auto"/>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1891868206"/>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440881403"/>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242307019"/>
              </w:sdtPr>
              <w:sdtEndPr/>
              <w:sdtContent>
                <w:r w:rsidR="00B7052C" w:rsidRPr="00707C8D">
                  <w:rPr>
                    <w:rFonts w:ascii="MS Gothic" w:eastAsia="MS Gothic" w:hAnsi="MS Gothic" w:hint="eastAsia"/>
                    <w:sz w:val="18"/>
                    <w:szCs w:val="18"/>
                    <w:lang w:val="en-GB"/>
                  </w:rPr>
                  <w:t>☐</w:t>
                </w:r>
              </w:sdtContent>
            </w:sdt>
          </w:p>
        </w:tc>
        <w:tc>
          <w:tcPr>
            <w:tcW w:w="1110" w:type="dxa"/>
            <w:shd w:val="clear" w:color="auto" w:fill="auto"/>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2066486380"/>
              </w:sdtPr>
              <w:sdtEndPr/>
              <w:sdtContent>
                <w:r w:rsidR="00B7052C" w:rsidRPr="00707C8D">
                  <w:rPr>
                    <w:rFonts w:ascii="MS Gothic" w:eastAsia="MS Gothic" w:hAnsi="MS Gothic" w:hint="eastAsia"/>
                    <w:sz w:val="18"/>
                    <w:szCs w:val="18"/>
                    <w:lang w:val="en-GB"/>
                  </w:rPr>
                  <w:t>☐</w:t>
                </w:r>
              </w:sdtContent>
            </w:sdt>
          </w:p>
        </w:tc>
        <w:tc>
          <w:tcPr>
            <w:tcW w:w="1110"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231239230"/>
              </w:sdtPr>
              <w:sdtEndPr/>
              <w:sdtContent>
                <w:r w:rsidR="00B7052C" w:rsidRPr="00707C8D">
                  <w:rPr>
                    <w:rFonts w:ascii="MS Gothic" w:eastAsia="MS Gothic" w:hAnsi="MS Gothic" w:hint="eastAsia"/>
                    <w:sz w:val="18"/>
                    <w:szCs w:val="18"/>
                    <w:lang w:val="en-GB"/>
                  </w:rPr>
                  <w:t>☐</w:t>
                </w:r>
              </w:sdtContent>
            </w:sdt>
          </w:p>
        </w:tc>
        <w:tc>
          <w:tcPr>
            <w:tcW w:w="1111" w:type="dxa"/>
          </w:tcPr>
          <w:p w:rsidR="00B7052C" w:rsidRPr="00C41722" w:rsidRDefault="00AE3843" w:rsidP="007B1683">
            <w:pPr>
              <w:jc w:val="center"/>
              <w:rPr>
                <w:rFonts w:ascii="Arial" w:hAnsi="Arial" w:cs="Arial"/>
                <w:bCs/>
                <w:sz w:val="18"/>
                <w:szCs w:val="18"/>
                <w:lang w:val="en-GB" w:eastAsia="fr-FR"/>
              </w:rPr>
            </w:pPr>
            <w:sdt>
              <w:sdtPr>
                <w:rPr>
                  <w:sz w:val="18"/>
                  <w:szCs w:val="18"/>
                  <w:lang w:val="en-GB"/>
                </w:rPr>
                <w:id w:val="379601722"/>
              </w:sdtPr>
              <w:sdtEndPr/>
              <w:sdtContent>
                <w:r w:rsidR="00B7052C" w:rsidRPr="00707C8D">
                  <w:rPr>
                    <w:rFonts w:ascii="MS Gothic" w:eastAsia="MS Gothic" w:hAnsi="MS Gothic" w:hint="eastAsia"/>
                    <w:sz w:val="18"/>
                    <w:szCs w:val="18"/>
                    <w:lang w:val="en-GB"/>
                  </w:rPr>
                  <w:t>☐</w:t>
                </w:r>
              </w:sdtContent>
            </w:sdt>
          </w:p>
        </w:tc>
      </w:tr>
    </w:tbl>
    <w:p w:rsidR="00B7052C" w:rsidRDefault="00B7052C" w:rsidP="00B7052C">
      <w:pPr>
        <w:rPr>
          <w:rFonts w:ascii="Arial" w:hAnsi="Arial" w:cs="Arial"/>
          <w:sz w:val="18"/>
          <w:szCs w:val="18"/>
          <w:lang w:val="en-GB" w:eastAsia="fr-FR"/>
        </w:rPr>
      </w:pPr>
    </w:p>
    <w:p w:rsidR="00932255" w:rsidRDefault="00932255" w:rsidP="00B7052C">
      <w:pPr>
        <w:rPr>
          <w:rFonts w:ascii="Arial" w:hAnsi="Arial" w:cs="Arial"/>
          <w:sz w:val="18"/>
          <w:szCs w:val="18"/>
          <w:highlight w:val="yellow"/>
          <w:lang w:val="en-GB" w:eastAsia="fr-FR"/>
        </w:rPr>
      </w:pPr>
    </w:p>
    <w:p w:rsidR="00932255" w:rsidRDefault="00932255" w:rsidP="00B7052C">
      <w:pPr>
        <w:rPr>
          <w:rFonts w:ascii="Arial" w:hAnsi="Arial" w:cs="Arial"/>
          <w:sz w:val="18"/>
          <w:szCs w:val="18"/>
          <w:highlight w:val="yellow"/>
          <w:lang w:val="en-GB" w:eastAsia="fr-FR"/>
        </w:rPr>
      </w:pPr>
    </w:p>
    <w:p w:rsidR="00932255" w:rsidRDefault="00932255" w:rsidP="00B7052C">
      <w:pPr>
        <w:rPr>
          <w:rFonts w:ascii="Arial" w:hAnsi="Arial" w:cs="Arial"/>
          <w:sz w:val="18"/>
          <w:szCs w:val="18"/>
          <w:highlight w:val="yellow"/>
          <w:lang w:val="en-GB" w:eastAsia="fr-FR"/>
        </w:rPr>
      </w:pPr>
    </w:p>
    <w:p w:rsidR="00B7052C" w:rsidRDefault="00833733" w:rsidP="00B7052C">
      <w:pPr>
        <w:rPr>
          <w:rFonts w:ascii="Arial" w:hAnsi="Arial" w:cs="Arial"/>
          <w:sz w:val="18"/>
          <w:szCs w:val="18"/>
          <w:lang w:val="en-GB" w:eastAsia="fr-FR"/>
        </w:rPr>
      </w:pPr>
      <w:r>
        <w:rPr>
          <w:rFonts w:ascii="Arial" w:hAnsi="Arial" w:cs="Arial"/>
          <w:sz w:val="18"/>
          <w:szCs w:val="18"/>
          <w:highlight w:val="yellow"/>
          <w:lang w:val="en-GB" w:eastAsia="fr-FR"/>
        </w:rPr>
        <w:lastRenderedPageBreak/>
        <w:t xml:space="preserve">NOTE FOR ‘EAU DE WEB’: </w:t>
      </w:r>
      <w:r w:rsidR="00E04C37">
        <w:rPr>
          <w:rFonts w:ascii="Arial" w:hAnsi="Arial" w:cs="Arial"/>
          <w:sz w:val="18"/>
          <w:szCs w:val="18"/>
          <w:highlight w:val="yellow"/>
          <w:lang w:val="en-GB" w:eastAsia="fr-FR"/>
        </w:rPr>
        <w:t>WE COULD ALSO USE TH</w:t>
      </w:r>
      <w:r>
        <w:rPr>
          <w:rFonts w:ascii="Arial" w:hAnsi="Arial" w:cs="Arial"/>
          <w:sz w:val="18"/>
          <w:szCs w:val="18"/>
          <w:highlight w:val="yellow"/>
          <w:lang w:val="en-GB" w:eastAsia="fr-FR"/>
        </w:rPr>
        <w:t>E</w:t>
      </w:r>
      <w:r w:rsidR="00E04C37">
        <w:rPr>
          <w:rFonts w:ascii="Arial" w:hAnsi="Arial" w:cs="Arial"/>
          <w:sz w:val="18"/>
          <w:szCs w:val="18"/>
          <w:highlight w:val="yellow"/>
          <w:lang w:val="en-GB" w:eastAsia="fr-FR"/>
        </w:rPr>
        <w:t xml:space="preserve"> FORMAT</w:t>
      </w:r>
      <w:r>
        <w:rPr>
          <w:rFonts w:ascii="Arial" w:hAnsi="Arial" w:cs="Arial"/>
          <w:sz w:val="18"/>
          <w:szCs w:val="18"/>
          <w:highlight w:val="yellow"/>
          <w:lang w:val="en-GB" w:eastAsia="fr-FR"/>
        </w:rPr>
        <w:t xml:space="preserve"> BELOW</w:t>
      </w:r>
    </w:p>
    <w:tbl>
      <w:tblPr>
        <w:tblW w:w="808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9"/>
        <w:gridCol w:w="425"/>
        <w:gridCol w:w="425"/>
        <w:gridCol w:w="426"/>
        <w:gridCol w:w="425"/>
        <w:gridCol w:w="425"/>
        <w:gridCol w:w="425"/>
      </w:tblGrid>
      <w:tr w:rsidR="00035BD0" w:rsidRPr="00C41722" w:rsidTr="00035BD0">
        <w:trPr>
          <w:cantSplit/>
          <w:trHeight w:val="1824"/>
          <w:tblHeader/>
        </w:trPr>
        <w:tc>
          <w:tcPr>
            <w:tcW w:w="5529" w:type="dxa"/>
            <w:tcBorders>
              <w:tl2br w:val="single" w:sz="4" w:space="0" w:color="auto"/>
            </w:tcBorders>
            <w:shd w:val="clear" w:color="auto" w:fill="D9D9D9"/>
          </w:tcPr>
          <w:p w:rsidR="00035BD0" w:rsidRDefault="00035BD0" w:rsidP="00035BD0">
            <w:pPr>
              <w:rPr>
                <w:rFonts w:ascii="Arial" w:hAnsi="Arial" w:cs="Arial"/>
                <w:bCs/>
                <w:sz w:val="18"/>
                <w:szCs w:val="18"/>
                <w:lang w:val="en-GB" w:eastAsia="fr-FR"/>
              </w:rPr>
            </w:pPr>
          </w:p>
          <w:p w:rsidR="00035BD0" w:rsidRDefault="00035BD0" w:rsidP="00035BD0">
            <w:pPr>
              <w:jc w:val="right"/>
              <w:rPr>
                <w:rFonts w:ascii="Arial" w:hAnsi="Arial" w:cs="Arial"/>
                <w:bCs/>
                <w:sz w:val="18"/>
                <w:szCs w:val="18"/>
                <w:lang w:val="en-GB" w:eastAsia="fr-FR"/>
              </w:rPr>
            </w:pPr>
            <w:r>
              <w:rPr>
                <w:rFonts w:ascii="Arial" w:hAnsi="Arial" w:cs="Arial"/>
                <w:bCs/>
                <w:sz w:val="18"/>
                <w:szCs w:val="18"/>
                <w:lang w:val="en-GB" w:eastAsia="fr-FR"/>
              </w:rPr>
              <w:t>Format of involvement</w:t>
            </w:r>
          </w:p>
          <w:p w:rsidR="00035BD0" w:rsidRDefault="00035BD0" w:rsidP="00035BD0">
            <w:pPr>
              <w:rPr>
                <w:rFonts w:ascii="Arial" w:hAnsi="Arial" w:cs="Arial"/>
                <w:bCs/>
                <w:sz w:val="18"/>
                <w:szCs w:val="18"/>
                <w:lang w:val="en-GB" w:eastAsia="fr-FR"/>
              </w:rPr>
            </w:pPr>
          </w:p>
          <w:p w:rsidR="00035BD0" w:rsidRDefault="00035BD0" w:rsidP="00035BD0">
            <w:pPr>
              <w:rPr>
                <w:rFonts w:ascii="Arial" w:hAnsi="Arial" w:cs="Arial"/>
                <w:bCs/>
                <w:sz w:val="18"/>
                <w:szCs w:val="18"/>
                <w:lang w:val="en-GB" w:eastAsia="fr-FR"/>
              </w:rPr>
            </w:pPr>
          </w:p>
          <w:p w:rsidR="00035BD0" w:rsidRDefault="00035BD0" w:rsidP="00035BD0">
            <w:pPr>
              <w:rPr>
                <w:rFonts w:ascii="Arial" w:hAnsi="Arial" w:cs="Arial"/>
                <w:bCs/>
                <w:sz w:val="18"/>
                <w:szCs w:val="18"/>
                <w:lang w:val="en-GB" w:eastAsia="fr-FR"/>
              </w:rPr>
            </w:pPr>
          </w:p>
          <w:p w:rsidR="00035BD0" w:rsidRPr="00C41722" w:rsidRDefault="00035BD0" w:rsidP="00035BD0">
            <w:pPr>
              <w:rPr>
                <w:rFonts w:ascii="Arial" w:hAnsi="Arial" w:cs="Arial"/>
                <w:bCs/>
                <w:sz w:val="18"/>
                <w:szCs w:val="18"/>
                <w:lang w:val="en-GB" w:eastAsia="fr-FR"/>
              </w:rPr>
            </w:pPr>
            <w:r w:rsidRPr="00C41722">
              <w:rPr>
                <w:rFonts w:ascii="Arial" w:hAnsi="Arial" w:cs="Arial"/>
                <w:bCs/>
                <w:sz w:val="18"/>
                <w:szCs w:val="18"/>
                <w:lang w:val="en-GB" w:eastAsia="fr-FR"/>
              </w:rPr>
              <w:t>Stakeholders</w:t>
            </w:r>
          </w:p>
        </w:tc>
        <w:tc>
          <w:tcPr>
            <w:tcW w:w="425" w:type="dxa"/>
            <w:shd w:val="clear" w:color="auto" w:fill="D9D9D9"/>
            <w:textDirection w:val="btLr"/>
          </w:tcPr>
          <w:p w:rsidR="00035BD0" w:rsidRPr="00C41722" w:rsidRDefault="00035BD0" w:rsidP="00035BD0">
            <w:pPr>
              <w:ind w:left="113" w:right="-132"/>
              <w:rPr>
                <w:rFonts w:ascii="Arial" w:hAnsi="Arial" w:cs="Arial"/>
                <w:bCs/>
                <w:sz w:val="18"/>
                <w:szCs w:val="18"/>
                <w:lang w:val="en-GB" w:eastAsia="fr-FR"/>
              </w:rPr>
            </w:pPr>
            <w:r>
              <w:rPr>
                <w:rFonts w:ascii="Arial" w:hAnsi="Arial" w:cs="Arial"/>
                <w:bCs/>
                <w:sz w:val="18"/>
                <w:szCs w:val="18"/>
                <w:lang w:val="en-GB" w:eastAsia="fr-FR"/>
              </w:rPr>
              <w:t>1.Information given</w:t>
            </w:r>
          </w:p>
        </w:tc>
        <w:tc>
          <w:tcPr>
            <w:tcW w:w="425" w:type="dxa"/>
            <w:shd w:val="clear" w:color="auto" w:fill="D9D9D9"/>
            <w:textDirection w:val="btLr"/>
          </w:tcPr>
          <w:p w:rsidR="00035BD0" w:rsidRPr="00C41722" w:rsidRDefault="00035BD0" w:rsidP="00035BD0">
            <w:pPr>
              <w:ind w:left="113" w:right="-156"/>
              <w:rPr>
                <w:rFonts w:ascii="Arial" w:hAnsi="Arial" w:cs="Arial"/>
                <w:bCs/>
                <w:sz w:val="18"/>
                <w:szCs w:val="18"/>
                <w:lang w:val="en-GB" w:eastAsia="fr-FR"/>
              </w:rPr>
            </w:pPr>
            <w:r>
              <w:rPr>
                <w:rFonts w:ascii="Arial" w:hAnsi="Arial" w:cs="Arial"/>
                <w:bCs/>
                <w:sz w:val="18"/>
                <w:szCs w:val="18"/>
                <w:lang w:val="en-GB" w:eastAsia="fr-FR"/>
              </w:rPr>
              <w:t>2.Information gathered</w:t>
            </w:r>
          </w:p>
        </w:tc>
        <w:tc>
          <w:tcPr>
            <w:tcW w:w="426" w:type="dxa"/>
            <w:shd w:val="clear" w:color="auto" w:fill="D9D9D9"/>
            <w:textDirection w:val="btLr"/>
          </w:tcPr>
          <w:p w:rsidR="00035BD0" w:rsidRPr="00C41722" w:rsidRDefault="00035BD0" w:rsidP="00035BD0">
            <w:pPr>
              <w:ind w:left="113" w:right="113"/>
              <w:rPr>
                <w:rFonts w:ascii="Arial" w:hAnsi="Arial" w:cs="Arial"/>
                <w:bCs/>
                <w:sz w:val="18"/>
                <w:szCs w:val="18"/>
                <w:lang w:val="en-GB" w:eastAsia="fr-FR"/>
              </w:rPr>
            </w:pPr>
            <w:r>
              <w:rPr>
                <w:rFonts w:ascii="Arial" w:hAnsi="Arial" w:cs="Arial"/>
                <w:bCs/>
                <w:sz w:val="18"/>
                <w:szCs w:val="18"/>
                <w:lang w:val="en-GB" w:eastAsia="fr-FR"/>
              </w:rPr>
              <w:t xml:space="preserve">3.Consul-tation </w:t>
            </w:r>
          </w:p>
        </w:tc>
        <w:tc>
          <w:tcPr>
            <w:tcW w:w="425" w:type="dxa"/>
            <w:shd w:val="clear" w:color="auto" w:fill="D9D9D9"/>
            <w:textDirection w:val="btLr"/>
          </w:tcPr>
          <w:p w:rsidR="00035BD0" w:rsidRPr="00C41722" w:rsidRDefault="00035BD0" w:rsidP="00035BD0">
            <w:pPr>
              <w:ind w:left="113" w:right="-108"/>
              <w:rPr>
                <w:rFonts w:ascii="Arial" w:hAnsi="Arial" w:cs="Arial"/>
                <w:bCs/>
                <w:sz w:val="18"/>
                <w:szCs w:val="18"/>
                <w:lang w:val="en-GB" w:eastAsia="fr-FR"/>
              </w:rPr>
            </w:pPr>
            <w:r>
              <w:rPr>
                <w:rFonts w:ascii="Arial" w:hAnsi="Arial" w:cs="Arial"/>
                <w:bCs/>
                <w:sz w:val="18"/>
                <w:szCs w:val="18"/>
                <w:lang w:val="en-GB" w:eastAsia="fr-FR"/>
              </w:rPr>
              <w:t xml:space="preserve">4.Active involvement </w:t>
            </w:r>
          </w:p>
        </w:tc>
        <w:tc>
          <w:tcPr>
            <w:tcW w:w="425" w:type="dxa"/>
            <w:shd w:val="clear" w:color="auto" w:fill="D9D9D9"/>
            <w:textDirection w:val="btLr"/>
          </w:tcPr>
          <w:p w:rsidR="00035BD0" w:rsidRDefault="00035BD0" w:rsidP="00035BD0">
            <w:pPr>
              <w:ind w:left="113" w:right="113"/>
              <w:rPr>
                <w:rFonts w:ascii="Arial" w:hAnsi="Arial" w:cs="Arial"/>
                <w:bCs/>
                <w:sz w:val="18"/>
                <w:szCs w:val="18"/>
                <w:lang w:val="en-GB" w:eastAsia="fr-FR"/>
              </w:rPr>
            </w:pPr>
            <w:r>
              <w:rPr>
                <w:rFonts w:ascii="Arial" w:hAnsi="Arial" w:cs="Arial"/>
                <w:bCs/>
                <w:sz w:val="18"/>
                <w:szCs w:val="18"/>
                <w:lang w:val="en-GB" w:eastAsia="fr-FR"/>
              </w:rPr>
              <w:t>5.Partner-ships</w:t>
            </w:r>
          </w:p>
        </w:tc>
        <w:tc>
          <w:tcPr>
            <w:tcW w:w="425" w:type="dxa"/>
            <w:shd w:val="clear" w:color="auto" w:fill="D9D9D9"/>
            <w:textDirection w:val="btLr"/>
          </w:tcPr>
          <w:p w:rsidR="00035BD0" w:rsidRDefault="00035BD0" w:rsidP="00035BD0">
            <w:pPr>
              <w:ind w:left="113" w:right="113"/>
              <w:rPr>
                <w:rFonts w:ascii="Arial" w:hAnsi="Arial" w:cs="Arial"/>
                <w:bCs/>
                <w:sz w:val="18"/>
                <w:szCs w:val="18"/>
                <w:lang w:val="en-GB" w:eastAsia="fr-FR"/>
              </w:rPr>
            </w:pPr>
            <w:r>
              <w:rPr>
                <w:rFonts w:ascii="Arial" w:hAnsi="Arial" w:cs="Arial"/>
                <w:bCs/>
                <w:sz w:val="18"/>
                <w:szCs w:val="18"/>
                <w:lang w:val="en-GB" w:eastAsia="fr-FR"/>
              </w:rPr>
              <w:t>6.Empowerment</w:t>
            </w:r>
          </w:p>
        </w:tc>
      </w:tr>
      <w:tr w:rsidR="00035BD0" w:rsidRPr="00C41722" w:rsidTr="00035BD0">
        <w:tc>
          <w:tcPr>
            <w:tcW w:w="5529" w:type="dxa"/>
            <w:shd w:val="clear" w:color="auto" w:fill="auto"/>
          </w:tcPr>
          <w:p w:rsidR="00035BD0" w:rsidRDefault="00035BD0" w:rsidP="00035BD0">
            <w:pPr>
              <w:spacing w:after="0"/>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national level </w:t>
            </w:r>
          </w:p>
          <w:p w:rsidR="00035BD0" w:rsidRPr="00C41722" w:rsidRDefault="00035BD0" w:rsidP="00035BD0">
            <w:pPr>
              <w:spacing w:after="0"/>
              <w:rPr>
                <w:rFonts w:ascii="Arial" w:hAnsi="Arial" w:cs="Arial"/>
                <w:bCs/>
                <w:sz w:val="18"/>
                <w:szCs w:val="18"/>
                <w:lang w:val="en-GB" w:eastAsia="fr-FR"/>
              </w:rPr>
            </w:pPr>
            <w:r w:rsidRPr="00E7719B">
              <w:rPr>
                <w:rFonts w:ascii="Arial" w:hAnsi="Arial" w:cs="Arial"/>
                <w:bCs/>
                <w:i/>
                <w:sz w:val="16"/>
                <w:szCs w:val="16"/>
                <w:lang w:val="en-GB" w:eastAsia="fr-FR"/>
              </w:rPr>
              <w:t>(e.g. policy makers, public administration, governmental agencies)</w:t>
            </w:r>
          </w:p>
        </w:tc>
        <w:tc>
          <w:tcPr>
            <w:tcW w:w="425" w:type="dxa"/>
            <w:shd w:val="clear" w:color="auto" w:fill="auto"/>
          </w:tcPr>
          <w:p w:rsidR="00035BD0" w:rsidRPr="00C41722" w:rsidRDefault="00AE3843" w:rsidP="00035BD0">
            <w:pPr>
              <w:jc w:val="center"/>
              <w:rPr>
                <w:rFonts w:ascii="Arial" w:hAnsi="Arial" w:cs="Arial"/>
                <w:bCs/>
                <w:sz w:val="18"/>
                <w:szCs w:val="18"/>
                <w:lang w:val="en-GB" w:eastAsia="fr-FR"/>
              </w:rPr>
            </w:pPr>
            <w:sdt>
              <w:sdtPr>
                <w:rPr>
                  <w:sz w:val="18"/>
                  <w:szCs w:val="18"/>
                  <w:lang w:val="en-GB"/>
                </w:rPr>
                <w:id w:val="347682511"/>
              </w:sdtPr>
              <w:sdtEndPr/>
              <w:sdtContent>
                <w:r w:rsidR="00035BD0">
                  <w:rPr>
                    <w:rFonts w:ascii="MS Gothic" w:eastAsia="MS Gothic" w:hAnsi="MS Gothic" w:hint="eastAsia"/>
                    <w:sz w:val="18"/>
                    <w:szCs w:val="18"/>
                    <w:lang w:val="en-GB"/>
                  </w:rPr>
                  <w:t>☐</w:t>
                </w:r>
              </w:sdtContent>
            </w:sdt>
          </w:p>
        </w:tc>
        <w:tc>
          <w:tcPr>
            <w:tcW w:w="425" w:type="dxa"/>
          </w:tcPr>
          <w:p w:rsidR="00035BD0" w:rsidRPr="00C41722" w:rsidRDefault="00AE3843" w:rsidP="00035BD0">
            <w:pPr>
              <w:jc w:val="center"/>
              <w:rPr>
                <w:rFonts w:ascii="Arial" w:hAnsi="Arial" w:cs="Arial"/>
                <w:bCs/>
                <w:sz w:val="18"/>
                <w:szCs w:val="18"/>
                <w:lang w:val="en-GB" w:eastAsia="fr-FR"/>
              </w:rPr>
            </w:pPr>
            <w:sdt>
              <w:sdtPr>
                <w:rPr>
                  <w:sz w:val="18"/>
                  <w:szCs w:val="18"/>
                  <w:lang w:val="en-GB"/>
                </w:rPr>
                <w:id w:val="-447089475"/>
              </w:sdtPr>
              <w:sdtEndPr/>
              <w:sdtContent>
                <w:r w:rsidR="00035BD0">
                  <w:rPr>
                    <w:rFonts w:ascii="MS Gothic" w:eastAsia="MS Gothic" w:hAnsi="MS Gothic" w:hint="eastAsia"/>
                    <w:sz w:val="18"/>
                    <w:szCs w:val="18"/>
                    <w:lang w:val="en-GB"/>
                  </w:rPr>
                  <w:t>☐</w:t>
                </w:r>
              </w:sdtContent>
            </w:sdt>
          </w:p>
        </w:tc>
        <w:tc>
          <w:tcPr>
            <w:tcW w:w="426" w:type="dxa"/>
          </w:tcPr>
          <w:p w:rsidR="00035BD0" w:rsidRPr="00C41722" w:rsidRDefault="00AE3843" w:rsidP="00035BD0">
            <w:pPr>
              <w:jc w:val="center"/>
              <w:rPr>
                <w:rFonts w:ascii="Arial" w:hAnsi="Arial" w:cs="Arial"/>
                <w:bCs/>
                <w:sz w:val="18"/>
                <w:szCs w:val="18"/>
                <w:lang w:val="en-GB" w:eastAsia="fr-FR"/>
              </w:rPr>
            </w:pPr>
            <w:sdt>
              <w:sdtPr>
                <w:rPr>
                  <w:sz w:val="18"/>
                  <w:szCs w:val="18"/>
                  <w:lang w:val="en-GB"/>
                </w:rPr>
                <w:id w:val="1566920128"/>
              </w:sdtPr>
              <w:sdtEndPr/>
              <w:sdtContent>
                <w:r w:rsidR="00035BD0">
                  <w:rPr>
                    <w:rFonts w:ascii="MS Gothic" w:eastAsia="MS Gothic" w:hAnsi="MS Gothic" w:hint="eastAsia"/>
                    <w:sz w:val="18"/>
                    <w:szCs w:val="18"/>
                    <w:lang w:val="en-GB"/>
                  </w:rPr>
                  <w:t>☐</w:t>
                </w:r>
              </w:sdtContent>
            </w:sdt>
          </w:p>
        </w:tc>
        <w:tc>
          <w:tcPr>
            <w:tcW w:w="425" w:type="dxa"/>
            <w:shd w:val="clear" w:color="auto" w:fill="auto"/>
          </w:tcPr>
          <w:p w:rsidR="00035BD0" w:rsidRPr="00C41722" w:rsidRDefault="00AE3843" w:rsidP="00035BD0">
            <w:pPr>
              <w:jc w:val="center"/>
              <w:rPr>
                <w:rFonts w:ascii="Arial" w:hAnsi="Arial" w:cs="Arial"/>
                <w:bCs/>
                <w:sz w:val="18"/>
                <w:szCs w:val="18"/>
                <w:lang w:val="en-GB" w:eastAsia="fr-FR"/>
              </w:rPr>
            </w:pPr>
            <w:sdt>
              <w:sdtPr>
                <w:rPr>
                  <w:sz w:val="18"/>
                  <w:szCs w:val="18"/>
                  <w:lang w:val="en-GB"/>
                </w:rPr>
                <w:id w:val="203603881"/>
              </w:sdtPr>
              <w:sdtEndPr/>
              <w:sdtContent>
                <w:r w:rsidR="00035BD0">
                  <w:rPr>
                    <w:rFonts w:ascii="MS Gothic" w:eastAsia="MS Gothic" w:hAnsi="MS Gothic" w:hint="eastAsia"/>
                    <w:sz w:val="18"/>
                    <w:szCs w:val="18"/>
                    <w:lang w:val="en-GB"/>
                  </w:rPr>
                  <w:t>☐</w:t>
                </w:r>
              </w:sdtContent>
            </w:sdt>
          </w:p>
        </w:tc>
        <w:tc>
          <w:tcPr>
            <w:tcW w:w="425" w:type="dxa"/>
          </w:tcPr>
          <w:p w:rsidR="00035BD0" w:rsidRPr="00C41722" w:rsidRDefault="00AE3843" w:rsidP="00035BD0">
            <w:pPr>
              <w:jc w:val="center"/>
              <w:rPr>
                <w:rFonts w:ascii="Arial" w:hAnsi="Arial" w:cs="Arial"/>
                <w:bCs/>
                <w:sz w:val="18"/>
                <w:szCs w:val="18"/>
                <w:lang w:val="en-GB" w:eastAsia="fr-FR"/>
              </w:rPr>
            </w:pPr>
            <w:sdt>
              <w:sdtPr>
                <w:rPr>
                  <w:sz w:val="18"/>
                  <w:szCs w:val="18"/>
                  <w:lang w:val="en-GB"/>
                </w:rPr>
                <w:id w:val="695666070"/>
              </w:sdtPr>
              <w:sdtEndPr/>
              <w:sdtContent>
                <w:r w:rsidR="00035BD0">
                  <w:rPr>
                    <w:rFonts w:ascii="MS Gothic" w:eastAsia="MS Gothic" w:hAnsi="MS Gothic" w:hint="eastAsia"/>
                    <w:sz w:val="18"/>
                    <w:szCs w:val="18"/>
                    <w:lang w:val="en-GB"/>
                  </w:rPr>
                  <w:t>☐</w:t>
                </w:r>
              </w:sdtContent>
            </w:sdt>
          </w:p>
        </w:tc>
        <w:tc>
          <w:tcPr>
            <w:tcW w:w="425" w:type="dxa"/>
          </w:tcPr>
          <w:p w:rsidR="00035BD0" w:rsidRPr="00C41722" w:rsidRDefault="00AE3843" w:rsidP="00035BD0">
            <w:pPr>
              <w:jc w:val="center"/>
              <w:rPr>
                <w:rFonts w:ascii="Arial" w:hAnsi="Arial" w:cs="Arial"/>
                <w:bCs/>
                <w:sz w:val="18"/>
                <w:szCs w:val="18"/>
                <w:lang w:val="en-GB" w:eastAsia="fr-FR"/>
              </w:rPr>
            </w:pPr>
            <w:sdt>
              <w:sdtPr>
                <w:rPr>
                  <w:sz w:val="18"/>
                  <w:szCs w:val="18"/>
                  <w:lang w:val="en-GB"/>
                </w:rPr>
                <w:id w:val="-1680190729"/>
              </w:sdtPr>
              <w:sdtEndPr/>
              <w:sdtContent>
                <w:r w:rsidR="00035BD0">
                  <w:rPr>
                    <w:rFonts w:ascii="MS Gothic" w:eastAsia="MS Gothic" w:hAnsi="MS Gothic" w:hint="eastAsia"/>
                    <w:sz w:val="18"/>
                    <w:szCs w:val="18"/>
                    <w:lang w:val="en-GB"/>
                  </w:rPr>
                  <w:t>☐</w:t>
                </w:r>
              </w:sdtContent>
            </w:sdt>
          </w:p>
        </w:tc>
      </w:tr>
      <w:tr w:rsidR="00035BD0" w:rsidRPr="00C41722" w:rsidTr="00035BD0">
        <w:tc>
          <w:tcPr>
            <w:tcW w:w="5529" w:type="dxa"/>
            <w:shd w:val="clear" w:color="auto" w:fill="auto"/>
          </w:tcPr>
          <w:p w:rsidR="00035BD0" w:rsidRDefault="00035BD0" w:rsidP="00035BD0">
            <w:pPr>
              <w:spacing w:after="0"/>
              <w:rPr>
                <w:rFonts w:ascii="Arial" w:hAnsi="Arial" w:cs="Arial"/>
                <w:bCs/>
                <w:sz w:val="18"/>
                <w:szCs w:val="18"/>
                <w:lang w:val="en-GB" w:eastAsia="fr-FR"/>
              </w:rPr>
            </w:pPr>
            <w:r w:rsidRPr="00C41722">
              <w:rPr>
                <w:rFonts w:ascii="Arial" w:hAnsi="Arial" w:cs="Arial"/>
                <w:bCs/>
                <w:sz w:val="18"/>
                <w:szCs w:val="18"/>
                <w:lang w:val="en-GB" w:eastAsia="fr-FR"/>
              </w:rPr>
              <w:t xml:space="preserve">Governmental stakeholders from sub- national level </w:t>
            </w:r>
          </w:p>
          <w:p w:rsidR="00035BD0" w:rsidRPr="00C41722" w:rsidRDefault="00035BD0" w:rsidP="00035BD0">
            <w:pPr>
              <w:spacing w:after="0"/>
              <w:rPr>
                <w:rFonts w:ascii="Arial" w:hAnsi="Arial" w:cs="Arial"/>
                <w:bCs/>
                <w:sz w:val="18"/>
                <w:szCs w:val="18"/>
                <w:lang w:val="en-GB" w:eastAsia="fr-FR"/>
              </w:rPr>
            </w:pPr>
            <w:r w:rsidRPr="00E7719B">
              <w:rPr>
                <w:rFonts w:ascii="Arial" w:hAnsi="Arial" w:cs="Arial"/>
                <w:bCs/>
                <w:i/>
                <w:sz w:val="16"/>
                <w:szCs w:val="16"/>
                <w:lang w:val="en-GB" w:eastAsia="fr-FR"/>
              </w:rPr>
              <w:t>(including local level)</w:t>
            </w:r>
          </w:p>
        </w:tc>
        <w:tc>
          <w:tcPr>
            <w:tcW w:w="425" w:type="dxa"/>
            <w:shd w:val="clear" w:color="auto" w:fill="auto"/>
          </w:tcPr>
          <w:p w:rsidR="00035BD0" w:rsidRPr="00C41722" w:rsidRDefault="00AE3843" w:rsidP="00035BD0">
            <w:pPr>
              <w:jc w:val="center"/>
              <w:rPr>
                <w:rFonts w:ascii="Arial" w:hAnsi="Arial" w:cs="Arial"/>
                <w:bCs/>
                <w:sz w:val="18"/>
                <w:szCs w:val="18"/>
                <w:lang w:val="en-GB" w:eastAsia="fr-FR"/>
              </w:rPr>
            </w:pPr>
            <w:sdt>
              <w:sdtPr>
                <w:rPr>
                  <w:sz w:val="18"/>
                  <w:szCs w:val="18"/>
                  <w:lang w:val="en-GB"/>
                </w:rPr>
                <w:id w:val="563375776"/>
              </w:sdtPr>
              <w:sdtEndPr/>
              <w:sdtContent>
                <w:r w:rsidR="00035BD0">
                  <w:rPr>
                    <w:rFonts w:ascii="MS Gothic" w:eastAsia="MS Gothic" w:hAnsi="MS Gothic" w:hint="eastAsia"/>
                    <w:sz w:val="18"/>
                    <w:szCs w:val="18"/>
                    <w:lang w:val="en-GB"/>
                  </w:rPr>
                  <w:t>☐</w:t>
                </w:r>
              </w:sdtContent>
            </w:sdt>
          </w:p>
        </w:tc>
        <w:tc>
          <w:tcPr>
            <w:tcW w:w="425" w:type="dxa"/>
          </w:tcPr>
          <w:p w:rsidR="00035BD0" w:rsidRPr="00C41722" w:rsidRDefault="00AE3843" w:rsidP="00035BD0">
            <w:pPr>
              <w:jc w:val="center"/>
              <w:rPr>
                <w:rFonts w:ascii="Arial" w:hAnsi="Arial" w:cs="Arial"/>
                <w:bCs/>
                <w:sz w:val="18"/>
                <w:szCs w:val="18"/>
                <w:lang w:val="en-GB" w:eastAsia="fr-FR"/>
              </w:rPr>
            </w:pPr>
            <w:sdt>
              <w:sdtPr>
                <w:rPr>
                  <w:sz w:val="18"/>
                  <w:szCs w:val="18"/>
                  <w:lang w:val="en-GB"/>
                </w:rPr>
                <w:id w:val="1382977650"/>
              </w:sdtPr>
              <w:sdtEndPr/>
              <w:sdtContent>
                <w:r w:rsidR="00035BD0">
                  <w:rPr>
                    <w:rFonts w:ascii="MS Gothic" w:eastAsia="MS Gothic" w:hAnsi="MS Gothic" w:hint="eastAsia"/>
                    <w:sz w:val="18"/>
                    <w:szCs w:val="18"/>
                    <w:lang w:val="en-GB"/>
                  </w:rPr>
                  <w:t>☐</w:t>
                </w:r>
              </w:sdtContent>
            </w:sdt>
          </w:p>
        </w:tc>
        <w:tc>
          <w:tcPr>
            <w:tcW w:w="426" w:type="dxa"/>
          </w:tcPr>
          <w:p w:rsidR="00035BD0" w:rsidRPr="00C41722" w:rsidRDefault="00AE3843" w:rsidP="00035BD0">
            <w:pPr>
              <w:jc w:val="center"/>
              <w:rPr>
                <w:rFonts w:ascii="Arial" w:hAnsi="Arial" w:cs="Arial"/>
                <w:bCs/>
                <w:sz w:val="18"/>
                <w:szCs w:val="18"/>
                <w:lang w:val="en-GB" w:eastAsia="fr-FR"/>
              </w:rPr>
            </w:pPr>
            <w:sdt>
              <w:sdtPr>
                <w:rPr>
                  <w:sz w:val="18"/>
                  <w:szCs w:val="18"/>
                  <w:lang w:val="en-GB"/>
                </w:rPr>
                <w:id w:val="-755518645"/>
              </w:sdtPr>
              <w:sdtEndPr/>
              <w:sdtContent>
                <w:r w:rsidR="00035BD0">
                  <w:rPr>
                    <w:rFonts w:ascii="MS Gothic" w:eastAsia="MS Gothic" w:hAnsi="MS Gothic" w:hint="eastAsia"/>
                    <w:sz w:val="18"/>
                    <w:szCs w:val="18"/>
                    <w:lang w:val="en-GB"/>
                  </w:rPr>
                  <w:t>☐</w:t>
                </w:r>
              </w:sdtContent>
            </w:sdt>
          </w:p>
        </w:tc>
        <w:tc>
          <w:tcPr>
            <w:tcW w:w="425" w:type="dxa"/>
            <w:shd w:val="clear" w:color="auto" w:fill="auto"/>
          </w:tcPr>
          <w:p w:rsidR="00035BD0" w:rsidRPr="00C41722" w:rsidRDefault="00AE3843" w:rsidP="00035BD0">
            <w:pPr>
              <w:jc w:val="center"/>
              <w:rPr>
                <w:rFonts w:ascii="Arial" w:hAnsi="Arial" w:cs="Arial"/>
                <w:bCs/>
                <w:sz w:val="18"/>
                <w:szCs w:val="18"/>
                <w:lang w:val="en-GB" w:eastAsia="fr-FR"/>
              </w:rPr>
            </w:pPr>
            <w:sdt>
              <w:sdtPr>
                <w:rPr>
                  <w:sz w:val="18"/>
                  <w:szCs w:val="18"/>
                  <w:lang w:val="en-GB"/>
                </w:rPr>
                <w:id w:val="-1221127839"/>
              </w:sdtPr>
              <w:sdtEndPr/>
              <w:sdtContent>
                <w:r w:rsidR="00035BD0">
                  <w:rPr>
                    <w:rFonts w:ascii="MS Gothic" w:eastAsia="MS Gothic" w:hAnsi="MS Gothic" w:hint="eastAsia"/>
                    <w:sz w:val="18"/>
                    <w:szCs w:val="18"/>
                    <w:lang w:val="en-GB"/>
                  </w:rPr>
                  <w:t>☐</w:t>
                </w:r>
              </w:sdtContent>
            </w:sdt>
          </w:p>
        </w:tc>
        <w:tc>
          <w:tcPr>
            <w:tcW w:w="425" w:type="dxa"/>
          </w:tcPr>
          <w:p w:rsidR="00035BD0" w:rsidRPr="00C41722" w:rsidRDefault="00AE3843" w:rsidP="00035BD0">
            <w:pPr>
              <w:jc w:val="center"/>
              <w:rPr>
                <w:rFonts w:ascii="Arial" w:hAnsi="Arial" w:cs="Arial"/>
                <w:bCs/>
                <w:sz w:val="18"/>
                <w:szCs w:val="18"/>
                <w:lang w:val="en-GB" w:eastAsia="fr-FR"/>
              </w:rPr>
            </w:pPr>
            <w:sdt>
              <w:sdtPr>
                <w:rPr>
                  <w:sz w:val="18"/>
                  <w:szCs w:val="18"/>
                  <w:lang w:val="en-GB"/>
                </w:rPr>
                <w:id w:val="135917542"/>
              </w:sdtPr>
              <w:sdtEndPr/>
              <w:sdtContent>
                <w:r w:rsidR="00035BD0">
                  <w:rPr>
                    <w:rFonts w:ascii="MS Gothic" w:eastAsia="MS Gothic" w:hAnsi="MS Gothic" w:hint="eastAsia"/>
                    <w:sz w:val="18"/>
                    <w:szCs w:val="18"/>
                    <w:lang w:val="en-GB"/>
                  </w:rPr>
                  <w:t>☐</w:t>
                </w:r>
              </w:sdtContent>
            </w:sdt>
          </w:p>
        </w:tc>
        <w:tc>
          <w:tcPr>
            <w:tcW w:w="425" w:type="dxa"/>
          </w:tcPr>
          <w:p w:rsidR="00035BD0" w:rsidRPr="00C41722" w:rsidRDefault="00AE3843" w:rsidP="00035BD0">
            <w:pPr>
              <w:jc w:val="center"/>
              <w:rPr>
                <w:rFonts w:ascii="Arial" w:hAnsi="Arial" w:cs="Arial"/>
                <w:bCs/>
                <w:sz w:val="18"/>
                <w:szCs w:val="18"/>
                <w:lang w:val="en-GB" w:eastAsia="fr-FR"/>
              </w:rPr>
            </w:pPr>
            <w:sdt>
              <w:sdtPr>
                <w:rPr>
                  <w:sz w:val="18"/>
                  <w:szCs w:val="18"/>
                  <w:lang w:val="en-GB"/>
                </w:rPr>
                <w:id w:val="-1902207136"/>
              </w:sdtPr>
              <w:sdtEndPr/>
              <w:sdtContent>
                <w:r w:rsidR="00035BD0">
                  <w:rPr>
                    <w:rFonts w:ascii="MS Gothic" w:eastAsia="MS Gothic" w:hAnsi="MS Gothic" w:hint="eastAsia"/>
                    <w:sz w:val="18"/>
                    <w:szCs w:val="18"/>
                    <w:lang w:val="en-GB"/>
                  </w:rPr>
                  <w:t>☐</w:t>
                </w:r>
              </w:sdtContent>
            </w:sdt>
          </w:p>
        </w:tc>
      </w:tr>
      <w:tr w:rsidR="00490D38" w:rsidRPr="00C41722" w:rsidTr="008F605F">
        <w:tc>
          <w:tcPr>
            <w:tcW w:w="5529" w:type="dxa"/>
            <w:shd w:val="clear" w:color="auto" w:fill="auto"/>
          </w:tcPr>
          <w:p w:rsidR="00490D38" w:rsidRDefault="00490D38" w:rsidP="008F605F">
            <w:pPr>
              <w:spacing w:after="0"/>
              <w:rPr>
                <w:rFonts w:ascii="Arial" w:hAnsi="Arial" w:cs="Arial"/>
                <w:bCs/>
                <w:sz w:val="18"/>
                <w:szCs w:val="18"/>
                <w:lang w:val="en-GB" w:eastAsia="fr-FR"/>
              </w:rPr>
            </w:pPr>
            <w:r w:rsidRPr="00C41722">
              <w:rPr>
                <w:rFonts w:ascii="Arial" w:hAnsi="Arial" w:cs="Arial"/>
                <w:bCs/>
                <w:sz w:val="18"/>
                <w:szCs w:val="18"/>
                <w:lang w:val="en-GB" w:eastAsia="fr-FR"/>
              </w:rPr>
              <w:t>Private sector</w:t>
            </w:r>
          </w:p>
          <w:p w:rsidR="00490D38" w:rsidRPr="00C41722" w:rsidRDefault="00490D38" w:rsidP="008F605F">
            <w:pPr>
              <w:spacing w:after="0"/>
              <w:rPr>
                <w:rFonts w:ascii="Arial" w:hAnsi="Arial" w:cs="Arial"/>
                <w:bCs/>
                <w:sz w:val="18"/>
                <w:szCs w:val="18"/>
                <w:lang w:val="en-GB" w:eastAsia="fr-FR"/>
              </w:rPr>
            </w:pPr>
            <w:r>
              <w:rPr>
                <w:rFonts w:ascii="Arial" w:hAnsi="Arial" w:cs="Arial"/>
                <w:bCs/>
                <w:sz w:val="18"/>
                <w:szCs w:val="18"/>
                <w:lang w:val="en-GB" w:eastAsia="fr-FR"/>
              </w:rPr>
              <w:t>(e.g. )</w:t>
            </w:r>
            <w:r w:rsidRPr="00C41722">
              <w:rPr>
                <w:rFonts w:ascii="Arial" w:hAnsi="Arial" w:cs="Arial"/>
                <w:bCs/>
                <w:sz w:val="18"/>
                <w:szCs w:val="18"/>
                <w:lang w:val="en-GB" w:eastAsia="fr-FR"/>
              </w:rPr>
              <w:t xml:space="preserve"> </w:t>
            </w:r>
          </w:p>
        </w:tc>
        <w:tc>
          <w:tcPr>
            <w:tcW w:w="425" w:type="dxa"/>
            <w:shd w:val="clear" w:color="auto" w:fill="auto"/>
          </w:tcPr>
          <w:p w:rsidR="00490D38" w:rsidRPr="00C41722" w:rsidRDefault="00AE3843" w:rsidP="008F605F">
            <w:pPr>
              <w:jc w:val="center"/>
              <w:rPr>
                <w:rFonts w:ascii="Arial" w:hAnsi="Arial" w:cs="Arial"/>
                <w:bCs/>
                <w:sz w:val="18"/>
                <w:szCs w:val="18"/>
                <w:lang w:val="en-GB" w:eastAsia="fr-FR"/>
              </w:rPr>
            </w:pPr>
            <w:sdt>
              <w:sdtPr>
                <w:rPr>
                  <w:sz w:val="18"/>
                  <w:szCs w:val="18"/>
                  <w:lang w:val="en-GB"/>
                </w:rPr>
                <w:id w:val="-1423872578"/>
              </w:sdtPr>
              <w:sdtEndPr/>
              <w:sdtContent>
                <w:r w:rsidR="00490D38" w:rsidRPr="00707C8D">
                  <w:rPr>
                    <w:rFonts w:ascii="MS Gothic" w:eastAsia="MS Gothic" w:hAnsi="MS Gothic" w:hint="eastAsia"/>
                    <w:sz w:val="18"/>
                    <w:szCs w:val="18"/>
                    <w:lang w:val="en-GB"/>
                  </w:rPr>
                  <w:t>☐</w:t>
                </w:r>
              </w:sdtContent>
            </w:sdt>
          </w:p>
        </w:tc>
        <w:tc>
          <w:tcPr>
            <w:tcW w:w="425" w:type="dxa"/>
          </w:tcPr>
          <w:p w:rsidR="00490D38" w:rsidRPr="00C41722" w:rsidRDefault="00AE3843" w:rsidP="008F605F">
            <w:pPr>
              <w:jc w:val="center"/>
              <w:rPr>
                <w:rFonts w:ascii="Arial" w:hAnsi="Arial" w:cs="Arial"/>
                <w:bCs/>
                <w:sz w:val="18"/>
                <w:szCs w:val="18"/>
                <w:lang w:val="en-GB" w:eastAsia="fr-FR"/>
              </w:rPr>
            </w:pPr>
            <w:sdt>
              <w:sdtPr>
                <w:rPr>
                  <w:sz w:val="18"/>
                  <w:szCs w:val="18"/>
                  <w:lang w:val="en-GB"/>
                </w:rPr>
                <w:id w:val="1513876757"/>
              </w:sdtPr>
              <w:sdtEndPr/>
              <w:sdtContent>
                <w:r w:rsidR="00490D38" w:rsidRPr="00707C8D">
                  <w:rPr>
                    <w:rFonts w:ascii="MS Gothic" w:eastAsia="MS Gothic" w:hAnsi="MS Gothic" w:hint="eastAsia"/>
                    <w:sz w:val="18"/>
                    <w:szCs w:val="18"/>
                    <w:lang w:val="en-GB"/>
                  </w:rPr>
                  <w:t>☐</w:t>
                </w:r>
              </w:sdtContent>
            </w:sdt>
          </w:p>
        </w:tc>
        <w:tc>
          <w:tcPr>
            <w:tcW w:w="426" w:type="dxa"/>
          </w:tcPr>
          <w:p w:rsidR="00490D38" w:rsidRPr="00C41722" w:rsidRDefault="00AE3843" w:rsidP="008F605F">
            <w:pPr>
              <w:jc w:val="center"/>
              <w:rPr>
                <w:rFonts w:ascii="Arial" w:hAnsi="Arial" w:cs="Arial"/>
                <w:bCs/>
                <w:sz w:val="18"/>
                <w:szCs w:val="18"/>
                <w:lang w:val="en-GB" w:eastAsia="fr-FR"/>
              </w:rPr>
            </w:pPr>
            <w:sdt>
              <w:sdtPr>
                <w:rPr>
                  <w:sz w:val="18"/>
                  <w:szCs w:val="18"/>
                  <w:lang w:val="en-GB"/>
                </w:rPr>
                <w:id w:val="-1732832213"/>
              </w:sdtPr>
              <w:sdtEndPr/>
              <w:sdtContent>
                <w:r w:rsidR="00490D38" w:rsidRPr="00707C8D">
                  <w:rPr>
                    <w:rFonts w:ascii="MS Gothic" w:eastAsia="MS Gothic" w:hAnsi="MS Gothic" w:hint="eastAsia"/>
                    <w:sz w:val="18"/>
                    <w:szCs w:val="18"/>
                    <w:lang w:val="en-GB"/>
                  </w:rPr>
                  <w:t>☐</w:t>
                </w:r>
              </w:sdtContent>
            </w:sdt>
          </w:p>
        </w:tc>
        <w:tc>
          <w:tcPr>
            <w:tcW w:w="425" w:type="dxa"/>
            <w:shd w:val="clear" w:color="auto" w:fill="auto"/>
          </w:tcPr>
          <w:p w:rsidR="00490D38" w:rsidRPr="00C41722" w:rsidRDefault="00AE3843" w:rsidP="008F605F">
            <w:pPr>
              <w:jc w:val="center"/>
              <w:rPr>
                <w:rFonts w:ascii="Arial" w:hAnsi="Arial" w:cs="Arial"/>
                <w:bCs/>
                <w:sz w:val="18"/>
                <w:szCs w:val="18"/>
                <w:lang w:val="en-GB" w:eastAsia="fr-FR"/>
              </w:rPr>
            </w:pPr>
            <w:sdt>
              <w:sdtPr>
                <w:rPr>
                  <w:sz w:val="18"/>
                  <w:szCs w:val="18"/>
                  <w:lang w:val="en-GB"/>
                </w:rPr>
                <w:id w:val="313686570"/>
              </w:sdtPr>
              <w:sdtEndPr/>
              <w:sdtContent>
                <w:r w:rsidR="00490D38" w:rsidRPr="00707C8D">
                  <w:rPr>
                    <w:rFonts w:ascii="MS Gothic" w:eastAsia="MS Gothic" w:hAnsi="MS Gothic" w:hint="eastAsia"/>
                    <w:sz w:val="18"/>
                    <w:szCs w:val="18"/>
                    <w:lang w:val="en-GB"/>
                  </w:rPr>
                  <w:t>☐</w:t>
                </w:r>
              </w:sdtContent>
            </w:sdt>
          </w:p>
        </w:tc>
        <w:tc>
          <w:tcPr>
            <w:tcW w:w="425" w:type="dxa"/>
          </w:tcPr>
          <w:p w:rsidR="00490D38" w:rsidRPr="00C41722" w:rsidRDefault="00AE3843" w:rsidP="008F605F">
            <w:pPr>
              <w:jc w:val="center"/>
              <w:rPr>
                <w:rFonts w:ascii="Arial" w:hAnsi="Arial" w:cs="Arial"/>
                <w:bCs/>
                <w:sz w:val="18"/>
                <w:szCs w:val="18"/>
                <w:lang w:val="en-GB" w:eastAsia="fr-FR"/>
              </w:rPr>
            </w:pPr>
            <w:sdt>
              <w:sdtPr>
                <w:rPr>
                  <w:sz w:val="18"/>
                  <w:szCs w:val="18"/>
                  <w:lang w:val="en-GB"/>
                </w:rPr>
                <w:id w:val="-29730653"/>
              </w:sdtPr>
              <w:sdtEndPr/>
              <w:sdtContent>
                <w:r w:rsidR="00490D38" w:rsidRPr="00707C8D">
                  <w:rPr>
                    <w:rFonts w:ascii="MS Gothic" w:eastAsia="MS Gothic" w:hAnsi="MS Gothic" w:hint="eastAsia"/>
                    <w:sz w:val="18"/>
                    <w:szCs w:val="18"/>
                    <w:lang w:val="en-GB"/>
                  </w:rPr>
                  <w:t>☐</w:t>
                </w:r>
              </w:sdtContent>
            </w:sdt>
          </w:p>
        </w:tc>
        <w:tc>
          <w:tcPr>
            <w:tcW w:w="425" w:type="dxa"/>
          </w:tcPr>
          <w:p w:rsidR="00490D38" w:rsidRPr="00C41722" w:rsidRDefault="00AE3843" w:rsidP="008F605F">
            <w:pPr>
              <w:jc w:val="center"/>
              <w:rPr>
                <w:rFonts w:ascii="Arial" w:hAnsi="Arial" w:cs="Arial"/>
                <w:bCs/>
                <w:sz w:val="18"/>
                <w:szCs w:val="18"/>
                <w:lang w:val="en-GB" w:eastAsia="fr-FR"/>
              </w:rPr>
            </w:pPr>
            <w:sdt>
              <w:sdtPr>
                <w:rPr>
                  <w:sz w:val="18"/>
                  <w:szCs w:val="18"/>
                  <w:lang w:val="en-GB"/>
                </w:rPr>
                <w:id w:val="-1401133571"/>
              </w:sdtPr>
              <w:sdtEndPr/>
              <w:sdtContent>
                <w:r w:rsidR="00490D38" w:rsidRPr="00707C8D">
                  <w:rPr>
                    <w:rFonts w:ascii="MS Gothic" w:eastAsia="MS Gothic" w:hAnsi="MS Gothic" w:hint="eastAsia"/>
                    <w:sz w:val="18"/>
                    <w:szCs w:val="18"/>
                    <w:lang w:val="en-GB"/>
                  </w:rPr>
                  <w:t>☐</w:t>
                </w:r>
              </w:sdtContent>
            </w:sdt>
          </w:p>
        </w:tc>
      </w:tr>
      <w:tr w:rsidR="00035BD0" w:rsidRPr="00C41722" w:rsidTr="00035BD0">
        <w:tc>
          <w:tcPr>
            <w:tcW w:w="5529" w:type="dxa"/>
            <w:shd w:val="clear" w:color="auto" w:fill="auto"/>
          </w:tcPr>
          <w:p w:rsidR="00035BD0" w:rsidRDefault="00035BD0" w:rsidP="00035BD0">
            <w:pPr>
              <w:spacing w:after="0"/>
              <w:rPr>
                <w:rFonts w:ascii="Arial" w:hAnsi="Arial" w:cs="Arial"/>
                <w:bCs/>
                <w:sz w:val="18"/>
                <w:szCs w:val="18"/>
                <w:lang w:val="en-GB" w:eastAsia="fr-FR"/>
              </w:rPr>
            </w:pPr>
            <w:r w:rsidRPr="00C41722">
              <w:rPr>
                <w:rFonts w:ascii="Arial" w:hAnsi="Arial" w:cs="Arial"/>
                <w:bCs/>
                <w:sz w:val="18"/>
                <w:szCs w:val="18"/>
                <w:lang w:val="en-GB" w:eastAsia="fr-FR"/>
              </w:rPr>
              <w:t xml:space="preserve">Interest groups </w:t>
            </w:r>
          </w:p>
          <w:p w:rsidR="00035BD0" w:rsidRPr="00C41722" w:rsidRDefault="00035BD0" w:rsidP="00A73318">
            <w:pPr>
              <w:spacing w:after="0"/>
              <w:rPr>
                <w:rFonts w:ascii="Arial" w:hAnsi="Arial" w:cs="Arial"/>
                <w:bCs/>
                <w:sz w:val="18"/>
                <w:szCs w:val="18"/>
                <w:lang w:val="en-GB" w:eastAsia="fr-FR"/>
              </w:rPr>
            </w:pPr>
            <w:r w:rsidRPr="00E7719B">
              <w:rPr>
                <w:rFonts w:ascii="Arial" w:hAnsi="Arial" w:cs="Arial"/>
                <w:bCs/>
                <w:i/>
                <w:sz w:val="16"/>
                <w:szCs w:val="16"/>
                <w:lang w:val="en-GB" w:eastAsia="fr-FR"/>
              </w:rPr>
              <w:t xml:space="preserve">(e.g. </w:t>
            </w:r>
            <w:r w:rsidR="00A73318">
              <w:rPr>
                <w:rFonts w:ascii="Arial" w:hAnsi="Arial" w:cs="Arial"/>
                <w:bCs/>
                <w:i/>
                <w:sz w:val="16"/>
                <w:szCs w:val="16"/>
                <w:lang w:val="en-GB" w:eastAsia="fr-FR"/>
              </w:rPr>
              <w:t xml:space="preserve">farmers’ association, </w:t>
            </w:r>
            <w:r w:rsidR="00490D38">
              <w:rPr>
                <w:rFonts w:ascii="Arial" w:hAnsi="Arial" w:cs="Arial"/>
                <w:bCs/>
                <w:i/>
                <w:sz w:val="16"/>
                <w:szCs w:val="16"/>
                <w:lang w:val="en-GB" w:eastAsia="fr-FR"/>
              </w:rPr>
              <w:t>NGOs</w:t>
            </w:r>
            <w:r w:rsidRPr="00E7719B">
              <w:rPr>
                <w:rFonts w:ascii="Arial" w:hAnsi="Arial" w:cs="Arial"/>
                <w:bCs/>
                <w:i/>
                <w:sz w:val="16"/>
                <w:szCs w:val="16"/>
                <w:lang w:val="en-GB" w:eastAsia="fr-FR"/>
              </w:rPr>
              <w:t>)</w:t>
            </w:r>
          </w:p>
        </w:tc>
        <w:tc>
          <w:tcPr>
            <w:tcW w:w="425" w:type="dxa"/>
            <w:shd w:val="clear" w:color="auto" w:fill="auto"/>
          </w:tcPr>
          <w:p w:rsidR="00035BD0" w:rsidRPr="00C41722" w:rsidRDefault="00AE3843" w:rsidP="00035BD0">
            <w:pPr>
              <w:jc w:val="center"/>
              <w:rPr>
                <w:rFonts w:ascii="Arial" w:hAnsi="Arial" w:cs="Arial"/>
                <w:bCs/>
                <w:sz w:val="18"/>
                <w:szCs w:val="18"/>
                <w:lang w:val="en-GB" w:eastAsia="fr-FR"/>
              </w:rPr>
            </w:pPr>
            <w:sdt>
              <w:sdtPr>
                <w:rPr>
                  <w:sz w:val="18"/>
                  <w:szCs w:val="18"/>
                  <w:lang w:val="en-GB"/>
                </w:rPr>
                <w:id w:val="-2102703832"/>
              </w:sdtPr>
              <w:sdtEndPr/>
              <w:sdtContent>
                <w:r w:rsidR="00035BD0" w:rsidRPr="00707C8D">
                  <w:rPr>
                    <w:rFonts w:ascii="MS Gothic" w:eastAsia="MS Gothic" w:hAnsi="MS Gothic" w:hint="eastAsia"/>
                    <w:sz w:val="18"/>
                    <w:szCs w:val="18"/>
                    <w:lang w:val="en-GB"/>
                  </w:rPr>
                  <w:t>☐</w:t>
                </w:r>
              </w:sdtContent>
            </w:sdt>
          </w:p>
        </w:tc>
        <w:tc>
          <w:tcPr>
            <w:tcW w:w="425" w:type="dxa"/>
          </w:tcPr>
          <w:p w:rsidR="00035BD0" w:rsidRPr="00C41722" w:rsidRDefault="00AE3843" w:rsidP="00035BD0">
            <w:pPr>
              <w:jc w:val="center"/>
              <w:rPr>
                <w:rFonts w:ascii="Arial" w:hAnsi="Arial" w:cs="Arial"/>
                <w:bCs/>
                <w:sz w:val="18"/>
                <w:szCs w:val="18"/>
                <w:lang w:val="en-GB" w:eastAsia="fr-FR"/>
              </w:rPr>
            </w:pPr>
            <w:sdt>
              <w:sdtPr>
                <w:rPr>
                  <w:sz w:val="18"/>
                  <w:szCs w:val="18"/>
                  <w:lang w:val="en-GB"/>
                </w:rPr>
                <w:id w:val="-420867886"/>
              </w:sdtPr>
              <w:sdtEndPr/>
              <w:sdtContent>
                <w:r w:rsidR="00035BD0" w:rsidRPr="00707C8D">
                  <w:rPr>
                    <w:rFonts w:ascii="MS Gothic" w:eastAsia="MS Gothic" w:hAnsi="MS Gothic" w:hint="eastAsia"/>
                    <w:sz w:val="18"/>
                    <w:szCs w:val="18"/>
                    <w:lang w:val="en-GB"/>
                  </w:rPr>
                  <w:t>☐</w:t>
                </w:r>
              </w:sdtContent>
            </w:sdt>
          </w:p>
        </w:tc>
        <w:tc>
          <w:tcPr>
            <w:tcW w:w="426" w:type="dxa"/>
          </w:tcPr>
          <w:p w:rsidR="00035BD0" w:rsidRPr="00C41722" w:rsidRDefault="00AE3843" w:rsidP="00035BD0">
            <w:pPr>
              <w:jc w:val="center"/>
              <w:rPr>
                <w:rFonts w:ascii="Arial" w:hAnsi="Arial" w:cs="Arial"/>
                <w:bCs/>
                <w:sz w:val="18"/>
                <w:szCs w:val="18"/>
                <w:lang w:val="en-GB" w:eastAsia="fr-FR"/>
              </w:rPr>
            </w:pPr>
            <w:sdt>
              <w:sdtPr>
                <w:rPr>
                  <w:sz w:val="18"/>
                  <w:szCs w:val="18"/>
                  <w:lang w:val="en-GB"/>
                </w:rPr>
                <w:id w:val="-1658678767"/>
              </w:sdtPr>
              <w:sdtEndPr/>
              <w:sdtContent>
                <w:r w:rsidR="00035BD0" w:rsidRPr="00707C8D">
                  <w:rPr>
                    <w:rFonts w:ascii="MS Gothic" w:eastAsia="MS Gothic" w:hAnsi="MS Gothic" w:hint="eastAsia"/>
                    <w:sz w:val="18"/>
                    <w:szCs w:val="18"/>
                    <w:lang w:val="en-GB"/>
                  </w:rPr>
                  <w:t>☐</w:t>
                </w:r>
              </w:sdtContent>
            </w:sdt>
          </w:p>
        </w:tc>
        <w:tc>
          <w:tcPr>
            <w:tcW w:w="425" w:type="dxa"/>
            <w:shd w:val="clear" w:color="auto" w:fill="auto"/>
          </w:tcPr>
          <w:p w:rsidR="00035BD0" w:rsidRPr="00C41722" w:rsidRDefault="00AE3843" w:rsidP="00035BD0">
            <w:pPr>
              <w:jc w:val="center"/>
              <w:rPr>
                <w:rFonts w:ascii="Arial" w:hAnsi="Arial" w:cs="Arial"/>
                <w:bCs/>
                <w:sz w:val="18"/>
                <w:szCs w:val="18"/>
                <w:lang w:val="en-GB" w:eastAsia="fr-FR"/>
              </w:rPr>
            </w:pPr>
            <w:sdt>
              <w:sdtPr>
                <w:rPr>
                  <w:sz w:val="18"/>
                  <w:szCs w:val="18"/>
                  <w:lang w:val="en-GB"/>
                </w:rPr>
                <w:id w:val="101083560"/>
              </w:sdtPr>
              <w:sdtEndPr/>
              <w:sdtContent>
                <w:r w:rsidR="00035BD0" w:rsidRPr="00707C8D">
                  <w:rPr>
                    <w:rFonts w:ascii="MS Gothic" w:eastAsia="MS Gothic" w:hAnsi="MS Gothic" w:hint="eastAsia"/>
                    <w:sz w:val="18"/>
                    <w:szCs w:val="18"/>
                    <w:lang w:val="en-GB"/>
                  </w:rPr>
                  <w:t>☐</w:t>
                </w:r>
              </w:sdtContent>
            </w:sdt>
          </w:p>
        </w:tc>
        <w:tc>
          <w:tcPr>
            <w:tcW w:w="425" w:type="dxa"/>
          </w:tcPr>
          <w:p w:rsidR="00035BD0" w:rsidRPr="00C41722" w:rsidRDefault="00AE3843" w:rsidP="00035BD0">
            <w:pPr>
              <w:jc w:val="center"/>
              <w:rPr>
                <w:rFonts w:ascii="Arial" w:hAnsi="Arial" w:cs="Arial"/>
                <w:bCs/>
                <w:sz w:val="18"/>
                <w:szCs w:val="18"/>
                <w:lang w:val="en-GB" w:eastAsia="fr-FR"/>
              </w:rPr>
            </w:pPr>
            <w:sdt>
              <w:sdtPr>
                <w:rPr>
                  <w:sz w:val="18"/>
                  <w:szCs w:val="18"/>
                  <w:lang w:val="en-GB"/>
                </w:rPr>
                <w:id w:val="-1737310498"/>
              </w:sdtPr>
              <w:sdtEndPr/>
              <w:sdtContent>
                <w:r w:rsidR="00035BD0" w:rsidRPr="00707C8D">
                  <w:rPr>
                    <w:rFonts w:ascii="MS Gothic" w:eastAsia="MS Gothic" w:hAnsi="MS Gothic" w:hint="eastAsia"/>
                    <w:sz w:val="18"/>
                    <w:szCs w:val="18"/>
                    <w:lang w:val="en-GB"/>
                  </w:rPr>
                  <w:t>☐</w:t>
                </w:r>
              </w:sdtContent>
            </w:sdt>
          </w:p>
        </w:tc>
        <w:tc>
          <w:tcPr>
            <w:tcW w:w="425" w:type="dxa"/>
          </w:tcPr>
          <w:p w:rsidR="00035BD0" w:rsidRPr="00C41722" w:rsidRDefault="00AE3843" w:rsidP="00035BD0">
            <w:pPr>
              <w:jc w:val="center"/>
              <w:rPr>
                <w:rFonts w:ascii="Arial" w:hAnsi="Arial" w:cs="Arial"/>
                <w:bCs/>
                <w:sz w:val="18"/>
                <w:szCs w:val="18"/>
                <w:lang w:val="en-GB" w:eastAsia="fr-FR"/>
              </w:rPr>
            </w:pPr>
            <w:sdt>
              <w:sdtPr>
                <w:rPr>
                  <w:sz w:val="18"/>
                  <w:szCs w:val="18"/>
                  <w:lang w:val="en-GB"/>
                </w:rPr>
                <w:id w:val="-1183282879"/>
              </w:sdtPr>
              <w:sdtEndPr/>
              <w:sdtContent>
                <w:r w:rsidR="00035BD0" w:rsidRPr="00707C8D">
                  <w:rPr>
                    <w:rFonts w:ascii="MS Gothic" w:eastAsia="MS Gothic" w:hAnsi="MS Gothic" w:hint="eastAsia"/>
                    <w:sz w:val="18"/>
                    <w:szCs w:val="18"/>
                    <w:lang w:val="en-GB"/>
                  </w:rPr>
                  <w:t>☐</w:t>
                </w:r>
              </w:sdtContent>
            </w:sdt>
          </w:p>
        </w:tc>
      </w:tr>
      <w:tr w:rsidR="00035BD0" w:rsidRPr="00C41722" w:rsidTr="00035BD0">
        <w:tc>
          <w:tcPr>
            <w:tcW w:w="5529" w:type="dxa"/>
            <w:shd w:val="clear" w:color="auto" w:fill="auto"/>
          </w:tcPr>
          <w:p w:rsidR="00035BD0" w:rsidRDefault="00035BD0" w:rsidP="00035BD0">
            <w:pPr>
              <w:spacing w:after="0"/>
              <w:rPr>
                <w:rFonts w:ascii="Arial" w:hAnsi="Arial" w:cs="Arial"/>
                <w:bCs/>
                <w:sz w:val="18"/>
                <w:szCs w:val="18"/>
                <w:lang w:val="en-GB" w:eastAsia="fr-FR"/>
              </w:rPr>
            </w:pPr>
            <w:r w:rsidRPr="00C41722">
              <w:rPr>
                <w:rFonts w:ascii="Arial" w:hAnsi="Arial" w:cs="Arial"/>
                <w:bCs/>
                <w:sz w:val="18"/>
                <w:szCs w:val="18"/>
                <w:lang w:val="en-GB" w:eastAsia="fr-FR"/>
              </w:rPr>
              <w:t>Scientists/researcher</w:t>
            </w:r>
            <w:r w:rsidR="00A73318">
              <w:rPr>
                <w:rFonts w:ascii="Arial" w:hAnsi="Arial" w:cs="Arial"/>
                <w:bCs/>
                <w:sz w:val="18"/>
                <w:szCs w:val="18"/>
                <w:lang w:val="en-GB" w:eastAsia="fr-FR"/>
              </w:rPr>
              <w:t>s</w:t>
            </w:r>
          </w:p>
          <w:p w:rsidR="00035BD0" w:rsidRPr="00C41722" w:rsidRDefault="00035BD0" w:rsidP="00035BD0">
            <w:pPr>
              <w:spacing w:after="0"/>
              <w:rPr>
                <w:rFonts w:ascii="Arial" w:hAnsi="Arial" w:cs="Arial"/>
                <w:bCs/>
                <w:sz w:val="18"/>
                <w:szCs w:val="18"/>
                <w:lang w:val="en-GB" w:eastAsia="fr-FR"/>
              </w:rPr>
            </w:pPr>
            <w:r>
              <w:rPr>
                <w:rFonts w:ascii="Arial" w:hAnsi="Arial" w:cs="Arial"/>
                <w:bCs/>
                <w:sz w:val="18"/>
                <w:szCs w:val="18"/>
                <w:lang w:val="en-GB" w:eastAsia="fr-FR"/>
              </w:rPr>
              <w:t>(e.g. )</w:t>
            </w:r>
          </w:p>
        </w:tc>
        <w:tc>
          <w:tcPr>
            <w:tcW w:w="425" w:type="dxa"/>
            <w:shd w:val="clear" w:color="auto" w:fill="auto"/>
          </w:tcPr>
          <w:p w:rsidR="00035BD0" w:rsidRPr="00C41722" w:rsidRDefault="00AE3843" w:rsidP="00035BD0">
            <w:pPr>
              <w:jc w:val="center"/>
              <w:rPr>
                <w:rFonts w:ascii="Arial" w:hAnsi="Arial" w:cs="Arial"/>
                <w:bCs/>
                <w:sz w:val="18"/>
                <w:szCs w:val="18"/>
                <w:lang w:val="en-GB" w:eastAsia="fr-FR"/>
              </w:rPr>
            </w:pPr>
            <w:sdt>
              <w:sdtPr>
                <w:rPr>
                  <w:sz w:val="18"/>
                  <w:szCs w:val="18"/>
                  <w:lang w:val="en-GB"/>
                </w:rPr>
                <w:id w:val="-409462944"/>
              </w:sdtPr>
              <w:sdtEndPr/>
              <w:sdtContent>
                <w:r w:rsidR="00035BD0" w:rsidRPr="00707C8D">
                  <w:rPr>
                    <w:rFonts w:ascii="MS Gothic" w:eastAsia="MS Gothic" w:hAnsi="MS Gothic" w:hint="eastAsia"/>
                    <w:sz w:val="18"/>
                    <w:szCs w:val="18"/>
                    <w:lang w:val="en-GB"/>
                  </w:rPr>
                  <w:t>☐</w:t>
                </w:r>
              </w:sdtContent>
            </w:sdt>
          </w:p>
        </w:tc>
        <w:tc>
          <w:tcPr>
            <w:tcW w:w="425" w:type="dxa"/>
          </w:tcPr>
          <w:p w:rsidR="00035BD0" w:rsidRPr="00C41722" w:rsidRDefault="00AE3843" w:rsidP="00035BD0">
            <w:pPr>
              <w:jc w:val="center"/>
              <w:rPr>
                <w:rFonts w:ascii="Arial" w:hAnsi="Arial" w:cs="Arial"/>
                <w:bCs/>
                <w:sz w:val="18"/>
                <w:szCs w:val="18"/>
                <w:lang w:val="en-GB" w:eastAsia="fr-FR"/>
              </w:rPr>
            </w:pPr>
            <w:sdt>
              <w:sdtPr>
                <w:rPr>
                  <w:sz w:val="18"/>
                  <w:szCs w:val="18"/>
                  <w:lang w:val="en-GB"/>
                </w:rPr>
                <w:id w:val="-118292036"/>
              </w:sdtPr>
              <w:sdtEndPr/>
              <w:sdtContent>
                <w:r w:rsidR="00035BD0" w:rsidRPr="00707C8D">
                  <w:rPr>
                    <w:rFonts w:ascii="MS Gothic" w:eastAsia="MS Gothic" w:hAnsi="MS Gothic" w:hint="eastAsia"/>
                    <w:sz w:val="18"/>
                    <w:szCs w:val="18"/>
                    <w:lang w:val="en-GB"/>
                  </w:rPr>
                  <w:t>☐</w:t>
                </w:r>
              </w:sdtContent>
            </w:sdt>
          </w:p>
        </w:tc>
        <w:tc>
          <w:tcPr>
            <w:tcW w:w="426" w:type="dxa"/>
          </w:tcPr>
          <w:p w:rsidR="00035BD0" w:rsidRPr="00C41722" w:rsidRDefault="00AE3843" w:rsidP="00035BD0">
            <w:pPr>
              <w:jc w:val="center"/>
              <w:rPr>
                <w:rFonts w:ascii="Arial" w:hAnsi="Arial" w:cs="Arial"/>
                <w:bCs/>
                <w:sz w:val="18"/>
                <w:szCs w:val="18"/>
                <w:lang w:val="en-GB" w:eastAsia="fr-FR"/>
              </w:rPr>
            </w:pPr>
            <w:sdt>
              <w:sdtPr>
                <w:rPr>
                  <w:sz w:val="18"/>
                  <w:szCs w:val="18"/>
                  <w:lang w:val="en-GB"/>
                </w:rPr>
                <w:id w:val="-933667099"/>
              </w:sdtPr>
              <w:sdtEndPr/>
              <w:sdtContent>
                <w:r w:rsidR="00035BD0" w:rsidRPr="00707C8D">
                  <w:rPr>
                    <w:rFonts w:ascii="MS Gothic" w:eastAsia="MS Gothic" w:hAnsi="MS Gothic" w:hint="eastAsia"/>
                    <w:sz w:val="18"/>
                    <w:szCs w:val="18"/>
                    <w:lang w:val="en-GB"/>
                  </w:rPr>
                  <w:t>☐</w:t>
                </w:r>
              </w:sdtContent>
            </w:sdt>
          </w:p>
        </w:tc>
        <w:tc>
          <w:tcPr>
            <w:tcW w:w="425" w:type="dxa"/>
            <w:shd w:val="clear" w:color="auto" w:fill="auto"/>
          </w:tcPr>
          <w:p w:rsidR="00035BD0" w:rsidRPr="00C41722" w:rsidRDefault="00AE3843" w:rsidP="00035BD0">
            <w:pPr>
              <w:jc w:val="center"/>
              <w:rPr>
                <w:rFonts w:ascii="Arial" w:hAnsi="Arial" w:cs="Arial"/>
                <w:bCs/>
                <w:sz w:val="18"/>
                <w:szCs w:val="18"/>
                <w:lang w:val="en-GB" w:eastAsia="fr-FR"/>
              </w:rPr>
            </w:pPr>
            <w:sdt>
              <w:sdtPr>
                <w:rPr>
                  <w:sz w:val="18"/>
                  <w:szCs w:val="18"/>
                  <w:lang w:val="en-GB"/>
                </w:rPr>
                <w:id w:val="-705407872"/>
              </w:sdtPr>
              <w:sdtEndPr/>
              <w:sdtContent>
                <w:r w:rsidR="00035BD0" w:rsidRPr="00707C8D">
                  <w:rPr>
                    <w:rFonts w:ascii="MS Gothic" w:eastAsia="MS Gothic" w:hAnsi="MS Gothic" w:hint="eastAsia"/>
                    <w:sz w:val="18"/>
                    <w:szCs w:val="18"/>
                    <w:lang w:val="en-GB"/>
                  </w:rPr>
                  <w:t>☐</w:t>
                </w:r>
              </w:sdtContent>
            </w:sdt>
          </w:p>
        </w:tc>
        <w:tc>
          <w:tcPr>
            <w:tcW w:w="425" w:type="dxa"/>
          </w:tcPr>
          <w:p w:rsidR="00035BD0" w:rsidRPr="00C41722" w:rsidRDefault="00AE3843" w:rsidP="00035BD0">
            <w:pPr>
              <w:jc w:val="center"/>
              <w:rPr>
                <w:rFonts w:ascii="Arial" w:hAnsi="Arial" w:cs="Arial"/>
                <w:bCs/>
                <w:sz w:val="18"/>
                <w:szCs w:val="18"/>
                <w:lang w:val="en-GB" w:eastAsia="fr-FR"/>
              </w:rPr>
            </w:pPr>
            <w:sdt>
              <w:sdtPr>
                <w:rPr>
                  <w:sz w:val="18"/>
                  <w:szCs w:val="18"/>
                  <w:lang w:val="en-GB"/>
                </w:rPr>
                <w:id w:val="-21404089"/>
              </w:sdtPr>
              <w:sdtEndPr/>
              <w:sdtContent>
                <w:r w:rsidR="00035BD0" w:rsidRPr="00707C8D">
                  <w:rPr>
                    <w:rFonts w:ascii="MS Gothic" w:eastAsia="MS Gothic" w:hAnsi="MS Gothic" w:hint="eastAsia"/>
                    <w:sz w:val="18"/>
                    <w:szCs w:val="18"/>
                    <w:lang w:val="en-GB"/>
                  </w:rPr>
                  <w:t>☐</w:t>
                </w:r>
              </w:sdtContent>
            </w:sdt>
          </w:p>
        </w:tc>
        <w:tc>
          <w:tcPr>
            <w:tcW w:w="425" w:type="dxa"/>
          </w:tcPr>
          <w:p w:rsidR="00035BD0" w:rsidRPr="00C41722" w:rsidRDefault="00AE3843" w:rsidP="00035BD0">
            <w:pPr>
              <w:jc w:val="center"/>
              <w:rPr>
                <w:rFonts w:ascii="Arial" w:hAnsi="Arial" w:cs="Arial"/>
                <w:bCs/>
                <w:sz w:val="18"/>
                <w:szCs w:val="18"/>
                <w:lang w:val="en-GB" w:eastAsia="fr-FR"/>
              </w:rPr>
            </w:pPr>
            <w:sdt>
              <w:sdtPr>
                <w:rPr>
                  <w:sz w:val="18"/>
                  <w:szCs w:val="18"/>
                  <w:lang w:val="en-GB"/>
                </w:rPr>
                <w:id w:val="374974833"/>
              </w:sdtPr>
              <w:sdtEndPr/>
              <w:sdtContent>
                <w:r w:rsidR="00035BD0" w:rsidRPr="00707C8D">
                  <w:rPr>
                    <w:rFonts w:ascii="MS Gothic" w:eastAsia="MS Gothic" w:hAnsi="MS Gothic" w:hint="eastAsia"/>
                    <w:sz w:val="18"/>
                    <w:szCs w:val="18"/>
                    <w:lang w:val="en-GB"/>
                  </w:rPr>
                  <w:t>☐</w:t>
                </w:r>
              </w:sdtContent>
            </w:sdt>
          </w:p>
        </w:tc>
      </w:tr>
      <w:tr w:rsidR="00035BD0" w:rsidRPr="00C41722" w:rsidTr="00035BD0">
        <w:tc>
          <w:tcPr>
            <w:tcW w:w="5529" w:type="dxa"/>
            <w:shd w:val="clear" w:color="auto" w:fill="auto"/>
          </w:tcPr>
          <w:p w:rsidR="00035BD0" w:rsidRDefault="00035BD0" w:rsidP="00035BD0">
            <w:pPr>
              <w:spacing w:after="0"/>
              <w:rPr>
                <w:rFonts w:ascii="Arial" w:hAnsi="Arial" w:cs="Arial"/>
                <w:bCs/>
                <w:sz w:val="18"/>
                <w:szCs w:val="18"/>
                <w:lang w:val="en-GB" w:eastAsia="fr-FR"/>
              </w:rPr>
            </w:pPr>
            <w:r w:rsidRPr="00C41722">
              <w:rPr>
                <w:rFonts w:ascii="Arial" w:hAnsi="Arial" w:cs="Arial"/>
                <w:bCs/>
                <w:sz w:val="18"/>
                <w:szCs w:val="18"/>
                <w:lang w:val="en-GB" w:eastAsia="fr-FR"/>
              </w:rPr>
              <w:t xml:space="preserve">General public </w:t>
            </w:r>
          </w:p>
          <w:p w:rsidR="00035BD0" w:rsidRPr="00C41722" w:rsidRDefault="00035BD0" w:rsidP="00035BD0">
            <w:pPr>
              <w:spacing w:after="0"/>
              <w:rPr>
                <w:rFonts w:ascii="Arial" w:hAnsi="Arial" w:cs="Arial"/>
                <w:bCs/>
                <w:sz w:val="18"/>
                <w:szCs w:val="18"/>
                <w:lang w:val="en-GB" w:eastAsia="fr-FR"/>
              </w:rPr>
            </w:pPr>
            <w:r>
              <w:rPr>
                <w:rFonts w:ascii="Arial" w:hAnsi="Arial" w:cs="Arial"/>
                <w:bCs/>
                <w:sz w:val="18"/>
                <w:szCs w:val="18"/>
                <w:lang w:val="en-GB" w:eastAsia="fr-FR"/>
              </w:rPr>
              <w:t>(e.g.)</w:t>
            </w:r>
          </w:p>
        </w:tc>
        <w:tc>
          <w:tcPr>
            <w:tcW w:w="425" w:type="dxa"/>
            <w:shd w:val="clear" w:color="auto" w:fill="auto"/>
          </w:tcPr>
          <w:p w:rsidR="00035BD0" w:rsidRPr="00C41722" w:rsidRDefault="00AE3843" w:rsidP="00035BD0">
            <w:pPr>
              <w:jc w:val="center"/>
              <w:rPr>
                <w:rFonts w:ascii="Arial" w:hAnsi="Arial" w:cs="Arial"/>
                <w:bCs/>
                <w:sz w:val="18"/>
                <w:szCs w:val="18"/>
                <w:lang w:val="en-GB" w:eastAsia="fr-FR"/>
              </w:rPr>
            </w:pPr>
            <w:sdt>
              <w:sdtPr>
                <w:rPr>
                  <w:sz w:val="18"/>
                  <w:szCs w:val="18"/>
                  <w:lang w:val="en-GB"/>
                </w:rPr>
                <w:id w:val="-1144198979"/>
              </w:sdtPr>
              <w:sdtEndPr/>
              <w:sdtContent>
                <w:r w:rsidR="00035BD0" w:rsidRPr="00707C8D">
                  <w:rPr>
                    <w:rFonts w:ascii="MS Gothic" w:eastAsia="MS Gothic" w:hAnsi="MS Gothic" w:hint="eastAsia"/>
                    <w:sz w:val="18"/>
                    <w:szCs w:val="18"/>
                    <w:lang w:val="en-GB"/>
                  </w:rPr>
                  <w:t>☐</w:t>
                </w:r>
              </w:sdtContent>
            </w:sdt>
          </w:p>
        </w:tc>
        <w:tc>
          <w:tcPr>
            <w:tcW w:w="425" w:type="dxa"/>
          </w:tcPr>
          <w:p w:rsidR="00035BD0" w:rsidRPr="00C41722" w:rsidRDefault="00AE3843" w:rsidP="00035BD0">
            <w:pPr>
              <w:jc w:val="center"/>
              <w:rPr>
                <w:rFonts w:ascii="Arial" w:hAnsi="Arial" w:cs="Arial"/>
                <w:bCs/>
                <w:sz w:val="18"/>
                <w:szCs w:val="18"/>
                <w:lang w:val="en-GB" w:eastAsia="fr-FR"/>
              </w:rPr>
            </w:pPr>
            <w:sdt>
              <w:sdtPr>
                <w:rPr>
                  <w:sz w:val="18"/>
                  <w:szCs w:val="18"/>
                  <w:lang w:val="en-GB"/>
                </w:rPr>
                <w:id w:val="380604812"/>
              </w:sdtPr>
              <w:sdtEndPr/>
              <w:sdtContent>
                <w:r w:rsidR="00035BD0" w:rsidRPr="00707C8D">
                  <w:rPr>
                    <w:rFonts w:ascii="MS Gothic" w:eastAsia="MS Gothic" w:hAnsi="MS Gothic" w:hint="eastAsia"/>
                    <w:sz w:val="18"/>
                    <w:szCs w:val="18"/>
                    <w:lang w:val="en-GB"/>
                  </w:rPr>
                  <w:t>☐</w:t>
                </w:r>
              </w:sdtContent>
            </w:sdt>
          </w:p>
        </w:tc>
        <w:tc>
          <w:tcPr>
            <w:tcW w:w="426" w:type="dxa"/>
          </w:tcPr>
          <w:p w:rsidR="00035BD0" w:rsidRPr="00C41722" w:rsidRDefault="00AE3843" w:rsidP="00035BD0">
            <w:pPr>
              <w:jc w:val="center"/>
              <w:rPr>
                <w:rFonts w:ascii="Arial" w:hAnsi="Arial" w:cs="Arial"/>
                <w:bCs/>
                <w:sz w:val="18"/>
                <w:szCs w:val="18"/>
                <w:lang w:val="en-GB" w:eastAsia="fr-FR"/>
              </w:rPr>
            </w:pPr>
            <w:sdt>
              <w:sdtPr>
                <w:rPr>
                  <w:sz w:val="18"/>
                  <w:szCs w:val="18"/>
                  <w:lang w:val="en-GB"/>
                </w:rPr>
                <w:id w:val="263186774"/>
              </w:sdtPr>
              <w:sdtEndPr/>
              <w:sdtContent>
                <w:r w:rsidR="00035BD0" w:rsidRPr="00707C8D">
                  <w:rPr>
                    <w:rFonts w:ascii="MS Gothic" w:eastAsia="MS Gothic" w:hAnsi="MS Gothic" w:hint="eastAsia"/>
                    <w:sz w:val="18"/>
                    <w:szCs w:val="18"/>
                    <w:lang w:val="en-GB"/>
                  </w:rPr>
                  <w:t>☐</w:t>
                </w:r>
              </w:sdtContent>
            </w:sdt>
          </w:p>
        </w:tc>
        <w:tc>
          <w:tcPr>
            <w:tcW w:w="425" w:type="dxa"/>
            <w:shd w:val="clear" w:color="auto" w:fill="auto"/>
          </w:tcPr>
          <w:p w:rsidR="00035BD0" w:rsidRPr="00C41722" w:rsidRDefault="00AE3843" w:rsidP="00035BD0">
            <w:pPr>
              <w:jc w:val="center"/>
              <w:rPr>
                <w:rFonts w:ascii="Arial" w:hAnsi="Arial" w:cs="Arial"/>
                <w:bCs/>
                <w:sz w:val="18"/>
                <w:szCs w:val="18"/>
                <w:lang w:val="en-GB" w:eastAsia="fr-FR"/>
              </w:rPr>
            </w:pPr>
            <w:sdt>
              <w:sdtPr>
                <w:rPr>
                  <w:sz w:val="18"/>
                  <w:szCs w:val="18"/>
                  <w:lang w:val="en-GB"/>
                </w:rPr>
                <w:id w:val="-469822941"/>
              </w:sdtPr>
              <w:sdtEndPr/>
              <w:sdtContent>
                <w:r w:rsidR="00035BD0" w:rsidRPr="00707C8D">
                  <w:rPr>
                    <w:rFonts w:ascii="MS Gothic" w:eastAsia="MS Gothic" w:hAnsi="MS Gothic" w:hint="eastAsia"/>
                    <w:sz w:val="18"/>
                    <w:szCs w:val="18"/>
                    <w:lang w:val="en-GB"/>
                  </w:rPr>
                  <w:t>☐</w:t>
                </w:r>
              </w:sdtContent>
            </w:sdt>
          </w:p>
        </w:tc>
        <w:tc>
          <w:tcPr>
            <w:tcW w:w="425" w:type="dxa"/>
          </w:tcPr>
          <w:p w:rsidR="00035BD0" w:rsidRPr="00C41722" w:rsidRDefault="00AE3843" w:rsidP="00035BD0">
            <w:pPr>
              <w:jc w:val="center"/>
              <w:rPr>
                <w:rFonts w:ascii="Arial" w:hAnsi="Arial" w:cs="Arial"/>
                <w:bCs/>
                <w:sz w:val="18"/>
                <w:szCs w:val="18"/>
                <w:lang w:val="en-GB" w:eastAsia="fr-FR"/>
              </w:rPr>
            </w:pPr>
            <w:sdt>
              <w:sdtPr>
                <w:rPr>
                  <w:sz w:val="18"/>
                  <w:szCs w:val="18"/>
                  <w:lang w:val="en-GB"/>
                </w:rPr>
                <w:id w:val="636150298"/>
              </w:sdtPr>
              <w:sdtEndPr/>
              <w:sdtContent>
                <w:r w:rsidR="00035BD0" w:rsidRPr="00707C8D">
                  <w:rPr>
                    <w:rFonts w:ascii="MS Gothic" w:eastAsia="MS Gothic" w:hAnsi="MS Gothic" w:hint="eastAsia"/>
                    <w:sz w:val="18"/>
                    <w:szCs w:val="18"/>
                    <w:lang w:val="en-GB"/>
                  </w:rPr>
                  <w:t>☐</w:t>
                </w:r>
              </w:sdtContent>
            </w:sdt>
          </w:p>
        </w:tc>
        <w:tc>
          <w:tcPr>
            <w:tcW w:w="425" w:type="dxa"/>
          </w:tcPr>
          <w:p w:rsidR="00035BD0" w:rsidRPr="00C41722" w:rsidRDefault="00AE3843" w:rsidP="00035BD0">
            <w:pPr>
              <w:jc w:val="center"/>
              <w:rPr>
                <w:rFonts w:ascii="Arial" w:hAnsi="Arial" w:cs="Arial"/>
                <w:bCs/>
                <w:sz w:val="18"/>
                <w:szCs w:val="18"/>
                <w:lang w:val="en-GB" w:eastAsia="fr-FR"/>
              </w:rPr>
            </w:pPr>
            <w:sdt>
              <w:sdtPr>
                <w:rPr>
                  <w:sz w:val="18"/>
                  <w:szCs w:val="18"/>
                  <w:lang w:val="en-GB"/>
                </w:rPr>
                <w:id w:val="2088489165"/>
              </w:sdtPr>
              <w:sdtEndPr/>
              <w:sdtContent>
                <w:r w:rsidR="00035BD0" w:rsidRPr="00707C8D">
                  <w:rPr>
                    <w:rFonts w:ascii="MS Gothic" w:eastAsia="MS Gothic" w:hAnsi="MS Gothic" w:hint="eastAsia"/>
                    <w:sz w:val="18"/>
                    <w:szCs w:val="18"/>
                    <w:lang w:val="en-GB"/>
                  </w:rPr>
                  <w:t>☐</w:t>
                </w:r>
              </w:sdtContent>
            </w:sdt>
          </w:p>
        </w:tc>
      </w:tr>
      <w:tr w:rsidR="00035BD0" w:rsidRPr="00C41722" w:rsidTr="00035BD0">
        <w:tc>
          <w:tcPr>
            <w:tcW w:w="5529" w:type="dxa"/>
            <w:shd w:val="clear" w:color="auto" w:fill="auto"/>
          </w:tcPr>
          <w:p w:rsidR="00035BD0" w:rsidRPr="00C41722" w:rsidRDefault="00035BD0" w:rsidP="00035BD0">
            <w:pPr>
              <w:spacing w:after="0"/>
              <w:rPr>
                <w:rFonts w:ascii="Arial" w:hAnsi="Arial" w:cs="Arial"/>
                <w:bCs/>
                <w:sz w:val="18"/>
                <w:szCs w:val="18"/>
                <w:lang w:val="en-GB" w:eastAsia="fr-FR"/>
              </w:rPr>
            </w:pPr>
            <w:r w:rsidRPr="00C41722">
              <w:rPr>
                <w:rFonts w:ascii="Arial" w:hAnsi="Arial" w:cs="Arial"/>
                <w:bCs/>
                <w:sz w:val="18"/>
                <w:szCs w:val="18"/>
                <w:lang w:val="en-GB" w:eastAsia="fr-FR"/>
              </w:rPr>
              <w:t>Others</w:t>
            </w:r>
          </w:p>
          <w:p w:rsidR="00035BD0" w:rsidRPr="00C41722" w:rsidRDefault="00035BD0" w:rsidP="00035BD0">
            <w:pPr>
              <w:spacing w:after="0"/>
              <w:rPr>
                <w:rFonts w:ascii="Arial" w:hAnsi="Arial" w:cs="Arial"/>
                <w:bCs/>
                <w:sz w:val="18"/>
                <w:szCs w:val="18"/>
                <w:lang w:val="en-GB" w:eastAsia="fr-FR"/>
              </w:rPr>
            </w:pPr>
            <w:r w:rsidRPr="00C41722">
              <w:rPr>
                <w:rFonts w:ascii="Arial" w:hAnsi="Arial" w:cs="Arial"/>
                <w:bCs/>
                <w:sz w:val="18"/>
                <w:szCs w:val="18"/>
                <w:lang w:val="en-GB" w:eastAsia="fr-FR"/>
              </w:rPr>
              <w:t>____________</w:t>
            </w:r>
          </w:p>
        </w:tc>
        <w:tc>
          <w:tcPr>
            <w:tcW w:w="425" w:type="dxa"/>
            <w:shd w:val="clear" w:color="auto" w:fill="auto"/>
          </w:tcPr>
          <w:p w:rsidR="00035BD0" w:rsidRPr="00C41722" w:rsidRDefault="00AE3843" w:rsidP="00035BD0">
            <w:pPr>
              <w:jc w:val="center"/>
              <w:rPr>
                <w:rFonts w:ascii="Arial" w:hAnsi="Arial" w:cs="Arial"/>
                <w:bCs/>
                <w:sz w:val="18"/>
                <w:szCs w:val="18"/>
                <w:lang w:val="en-GB" w:eastAsia="fr-FR"/>
              </w:rPr>
            </w:pPr>
            <w:sdt>
              <w:sdtPr>
                <w:rPr>
                  <w:sz w:val="18"/>
                  <w:szCs w:val="18"/>
                  <w:lang w:val="en-GB"/>
                </w:rPr>
                <w:id w:val="-1568419241"/>
              </w:sdtPr>
              <w:sdtEndPr/>
              <w:sdtContent>
                <w:r w:rsidR="00035BD0" w:rsidRPr="00707C8D">
                  <w:rPr>
                    <w:rFonts w:ascii="MS Gothic" w:eastAsia="MS Gothic" w:hAnsi="MS Gothic" w:hint="eastAsia"/>
                    <w:sz w:val="18"/>
                    <w:szCs w:val="18"/>
                    <w:lang w:val="en-GB"/>
                  </w:rPr>
                  <w:t>☐</w:t>
                </w:r>
              </w:sdtContent>
            </w:sdt>
          </w:p>
        </w:tc>
        <w:tc>
          <w:tcPr>
            <w:tcW w:w="425" w:type="dxa"/>
          </w:tcPr>
          <w:p w:rsidR="00035BD0" w:rsidRPr="00C41722" w:rsidRDefault="00AE3843" w:rsidP="00035BD0">
            <w:pPr>
              <w:jc w:val="center"/>
              <w:rPr>
                <w:rFonts w:ascii="Arial" w:hAnsi="Arial" w:cs="Arial"/>
                <w:bCs/>
                <w:sz w:val="18"/>
                <w:szCs w:val="18"/>
                <w:lang w:val="en-GB" w:eastAsia="fr-FR"/>
              </w:rPr>
            </w:pPr>
            <w:sdt>
              <w:sdtPr>
                <w:rPr>
                  <w:sz w:val="18"/>
                  <w:szCs w:val="18"/>
                  <w:lang w:val="en-GB"/>
                </w:rPr>
                <w:id w:val="-1115907186"/>
              </w:sdtPr>
              <w:sdtEndPr/>
              <w:sdtContent>
                <w:r w:rsidR="00035BD0" w:rsidRPr="00707C8D">
                  <w:rPr>
                    <w:rFonts w:ascii="MS Gothic" w:eastAsia="MS Gothic" w:hAnsi="MS Gothic" w:hint="eastAsia"/>
                    <w:sz w:val="18"/>
                    <w:szCs w:val="18"/>
                    <w:lang w:val="en-GB"/>
                  </w:rPr>
                  <w:t>☐</w:t>
                </w:r>
              </w:sdtContent>
            </w:sdt>
          </w:p>
        </w:tc>
        <w:tc>
          <w:tcPr>
            <w:tcW w:w="426" w:type="dxa"/>
          </w:tcPr>
          <w:p w:rsidR="00035BD0" w:rsidRPr="00C41722" w:rsidRDefault="00AE3843" w:rsidP="00035BD0">
            <w:pPr>
              <w:jc w:val="center"/>
              <w:rPr>
                <w:rFonts w:ascii="Arial" w:hAnsi="Arial" w:cs="Arial"/>
                <w:bCs/>
                <w:sz w:val="18"/>
                <w:szCs w:val="18"/>
                <w:lang w:val="en-GB" w:eastAsia="fr-FR"/>
              </w:rPr>
            </w:pPr>
            <w:sdt>
              <w:sdtPr>
                <w:rPr>
                  <w:sz w:val="18"/>
                  <w:szCs w:val="18"/>
                  <w:lang w:val="en-GB"/>
                </w:rPr>
                <w:id w:val="-452393725"/>
              </w:sdtPr>
              <w:sdtEndPr/>
              <w:sdtContent>
                <w:r w:rsidR="00035BD0" w:rsidRPr="00707C8D">
                  <w:rPr>
                    <w:rFonts w:ascii="MS Gothic" w:eastAsia="MS Gothic" w:hAnsi="MS Gothic" w:hint="eastAsia"/>
                    <w:sz w:val="18"/>
                    <w:szCs w:val="18"/>
                    <w:lang w:val="en-GB"/>
                  </w:rPr>
                  <w:t>☐</w:t>
                </w:r>
              </w:sdtContent>
            </w:sdt>
          </w:p>
        </w:tc>
        <w:tc>
          <w:tcPr>
            <w:tcW w:w="425" w:type="dxa"/>
            <w:shd w:val="clear" w:color="auto" w:fill="auto"/>
          </w:tcPr>
          <w:p w:rsidR="00035BD0" w:rsidRPr="00C41722" w:rsidRDefault="00AE3843" w:rsidP="00035BD0">
            <w:pPr>
              <w:jc w:val="center"/>
              <w:rPr>
                <w:rFonts w:ascii="Arial" w:hAnsi="Arial" w:cs="Arial"/>
                <w:bCs/>
                <w:sz w:val="18"/>
                <w:szCs w:val="18"/>
                <w:lang w:val="en-GB" w:eastAsia="fr-FR"/>
              </w:rPr>
            </w:pPr>
            <w:sdt>
              <w:sdtPr>
                <w:rPr>
                  <w:sz w:val="18"/>
                  <w:szCs w:val="18"/>
                  <w:lang w:val="en-GB"/>
                </w:rPr>
                <w:id w:val="-1756665282"/>
              </w:sdtPr>
              <w:sdtEndPr/>
              <w:sdtContent>
                <w:r w:rsidR="00035BD0" w:rsidRPr="00707C8D">
                  <w:rPr>
                    <w:rFonts w:ascii="MS Gothic" w:eastAsia="MS Gothic" w:hAnsi="MS Gothic" w:hint="eastAsia"/>
                    <w:sz w:val="18"/>
                    <w:szCs w:val="18"/>
                    <w:lang w:val="en-GB"/>
                  </w:rPr>
                  <w:t>☐</w:t>
                </w:r>
              </w:sdtContent>
            </w:sdt>
          </w:p>
        </w:tc>
        <w:tc>
          <w:tcPr>
            <w:tcW w:w="425" w:type="dxa"/>
          </w:tcPr>
          <w:p w:rsidR="00035BD0" w:rsidRPr="00C41722" w:rsidRDefault="00AE3843" w:rsidP="00035BD0">
            <w:pPr>
              <w:jc w:val="center"/>
              <w:rPr>
                <w:rFonts w:ascii="Arial" w:hAnsi="Arial" w:cs="Arial"/>
                <w:bCs/>
                <w:sz w:val="18"/>
                <w:szCs w:val="18"/>
                <w:lang w:val="en-GB" w:eastAsia="fr-FR"/>
              </w:rPr>
            </w:pPr>
            <w:sdt>
              <w:sdtPr>
                <w:rPr>
                  <w:sz w:val="18"/>
                  <w:szCs w:val="18"/>
                  <w:lang w:val="en-GB"/>
                </w:rPr>
                <w:id w:val="884227207"/>
              </w:sdtPr>
              <w:sdtEndPr/>
              <w:sdtContent>
                <w:r w:rsidR="00035BD0" w:rsidRPr="00707C8D">
                  <w:rPr>
                    <w:rFonts w:ascii="MS Gothic" w:eastAsia="MS Gothic" w:hAnsi="MS Gothic" w:hint="eastAsia"/>
                    <w:sz w:val="18"/>
                    <w:szCs w:val="18"/>
                    <w:lang w:val="en-GB"/>
                  </w:rPr>
                  <w:t>☐</w:t>
                </w:r>
              </w:sdtContent>
            </w:sdt>
          </w:p>
        </w:tc>
        <w:tc>
          <w:tcPr>
            <w:tcW w:w="425" w:type="dxa"/>
          </w:tcPr>
          <w:p w:rsidR="00035BD0" w:rsidRPr="00C41722" w:rsidRDefault="00AE3843" w:rsidP="00035BD0">
            <w:pPr>
              <w:jc w:val="center"/>
              <w:rPr>
                <w:rFonts w:ascii="Arial" w:hAnsi="Arial" w:cs="Arial"/>
                <w:bCs/>
                <w:sz w:val="18"/>
                <w:szCs w:val="18"/>
                <w:lang w:val="en-GB" w:eastAsia="fr-FR"/>
              </w:rPr>
            </w:pPr>
            <w:sdt>
              <w:sdtPr>
                <w:rPr>
                  <w:sz w:val="18"/>
                  <w:szCs w:val="18"/>
                  <w:lang w:val="en-GB"/>
                </w:rPr>
                <w:id w:val="1585418274"/>
              </w:sdtPr>
              <w:sdtEndPr/>
              <w:sdtContent>
                <w:r w:rsidR="00035BD0" w:rsidRPr="00707C8D">
                  <w:rPr>
                    <w:rFonts w:ascii="MS Gothic" w:eastAsia="MS Gothic" w:hAnsi="MS Gothic" w:hint="eastAsia"/>
                    <w:sz w:val="18"/>
                    <w:szCs w:val="18"/>
                    <w:lang w:val="en-GB"/>
                  </w:rPr>
                  <w:t>☐</w:t>
                </w:r>
              </w:sdtContent>
            </w:sdt>
          </w:p>
        </w:tc>
      </w:tr>
    </w:tbl>
    <w:p w:rsidR="00035BD0" w:rsidRDefault="00035BD0" w:rsidP="00B7052C">
      <w:pPr>
        <w:rPr>
          <w:rFonts w:ascii="Arial" w:hAnsi="Arial" w:cs="Arial"/>
          <w:sz w:val="18"/>
          <w:szCs w:val="18"/>
          <w:lang w:val="en-GB" w:eastAsia="fr-FR"/>
        </w:rPr>
      </w:pPr>
    </w:p>
    <w:p w:rsidR="00B7052C" w:rsidRPr="00581E50" w:rsidRDefault="00B7052C" w:rsidP="00E822F2">
      <w:pPr>
        <w:pStyle w:val="ListParagraph"/>
        <w:numPr>
          <w:ilvl w:val="0"/>
          <w:numId w:val="40"/>
        </w:numPr>
        <w:spacing w:before="40" w:after="40"/>
        <w:ind w:left="426" w:hanging="426"/>
        <w:rPr>
          <w:rFonts w:ascii="Arial" w:hAnsi="Arial" w:cs="Arial"/>
          <w:bCs/>
          <w:sz w:val="18"/>
          <w:szCs w:val="18"/>
          <w:lang w:val="en-GB"/>
        </w:rPr>
      </w:pPr>
      <w:r>
        <w:rPr>
          <w:rFonts w:ascii="Arial" w:hAnsi="Arial" w:cs="Arial"/>
          <w:sz w:val="18"/>
          <w:szCs w:val="18"/>
          <w:lang w:val="en-GB" w:eastAsia="fr-FR"/>
        </w:rPr>
        <w:t xml:space="preserve">From your experience, what are the three most important </w:t>
      </w:r>
      <w:r w:rsidR="00C531A3">
        <w:rPr>
          <w:rFonts w:ascii="Arial" w:hAnsi="Arial" w:cs="Arial"/>
          <w:sz w:val="18"/>
          <w:szCs w:val="18"/>
          <w:lang w:val="en-GB" w:eastAsia="fr-FR"/>
        </w:rPr>
        <w:t>elements in</w:t>
      </w:r>
      <w:r>
        <w:rPr>
          <w:rFonts w:ascii="Arial" w:hAnsi="Arial" w:cs="Arial"/>
          <w:sz w:val="18"/>
          <w:szCs w:val="18"/>
          <w:lang w:val="en-GB" w:eastAsia="fr-FR"/>
        </w:rPr>
        <w:t xml:space="preserve"> run</w:t>
      </w:r>
      <w:r w:rsidR="00C531A3">
        <w:rPr>
          <w:rFonts w:ascii="Arial" w:hAnsi="Arial" w:cs="Arial"/>
          <w:sz w:val="18"/>
          <w:szCs w:val="18"/>
          <w:lang w:val="en-GB" w:eastAsia="fr-FR"/>
        </w:rPr>
        <w:t>ning</w:t>
      </w:r>
      <w:r>
        <w:rPr>
          <w:rFonts w:ascii="Arial" w:hAnsi="Arial" w:cs="Arial"/>
          <w:sz w:val="18"/>
          <w:szCs w:val="18"/>
          <w:lang w:val="en-GB" w:eastAsia="fr-FR"/>
        </w:rPr>
        <w:t xml:space="preserve"> a successful </w:t>
      </w:r>
      <w:proofErr w:type="gramStart"/>
      <w:r>
        <w:rPr>
          <w:rFonts w:ascii="Arial" w:hAnsi="Arial" w:cs="Arial"/>
          <w:sz w:val="18"/>
          <w:szCs w:val="18"/>
          <w:lang w:val="en-GB" w:eastAsia="fr-FR"/>
        </w:rPr>
        <w:t>stakeholders</w:t>
      </w:r>
      <w:proofErr w:type="gramEnd"/>
      <w:r>
        <w:rPr>
          <w:rFonts w:ascii="Arial" w:hAnsi="Arial" w:cs="Arial"/>
          <w:sz w:val="18"/>
          <w:szCs w:val="18"/>
          <w:lang w:val="en-GB" w:eastAsia="fr-FR"/>
        </w:rPr>
        <w:t xml:space="preserve"> process</w:t>
      </w:r>
      <w:r w:rsidRPr="00646CC2">
        <w:rPr>
          <w:rFonts w:ascii="Arial" w:hAnsi="Arial" w:cs="Arial"/>
          <w:sz w:val="18"/>
          <w:szCs w:val="18"/>
          <w:lang w:val="en-GB" w:eastAsia="fr-FR"/>
        </w:rPr>
        <w:t>?</w:t>
      </w:r>
    </w:p>
    <w:sdt>
      <w:sdtPr>
        <w:rPr>
          <w:rStyle w:val="Heading2Char"/>
          <w:rFonts w:ascii="Arial" w:hAnsi="Arial"/>
          <w:b w:val="0"/>
          <w:i w:val="0"/>
          <w:color w:val="4F81BD" w:themeColor="accent1"/>
          <w:sz w:val="20"/>
          <w:lang w:val="en-GB"/>
        </w:rPr>
        <w:id w:val="864714032"/>
        <w:text/>
      </w:sdtPr>
      <w:sdtEndPr>
        <w:rPr>
          <w:rStyle w:val="Heading2Char"/>
        </w:rPr>
      </w:sdtEndPr>
      <w:sdtContent>
        <w:p w:rsidR="00B7052C" w:rsidRPr="004F6B86" w:rsidRDefault="00490D38" w:rsidP="00E822F2">
          <w:pPr>
            <w:spacing w:before="40" w:after="40"/>
            <w:ind w:firstLine="426"/>
            <w:rPr>
              <w:rFonts w:ascii="Arial" w:hAnsi="Arial" w:cs="Arial"/>
              <w:b/>
              <w:bCs/>
              <w:i/>
              <w:sz w:val="18"/>
              <w:szCs w:val="18"/>
              <w:lang w:val="en-GB"/>
            </w:rPr>
          </w:pPr>
          <w:r w:rsidRPr="008F605F">
            <w:rPr>
              <w:rStyle w:val="Heading2Char"/>
              <w:rFonts w:ascii="Arial" w:hAnsi="Arial"/>
              <w:b w:val="0"/>
              <w:i w:val="0"/>
              <w:color w:val="4F81BD" w:themeColor="accent1"/>
              <w:sz w:val="20"/>
              <w:lang w:val="en-GB"/>
            </w:rPr>
            <w:t>Please insert text</w:t>
          </w:r>
        </w:p>
      </w:sdtContent>
    </w:sdt>
    <w:p w:rsidR="00B7052C" w:rsidRDefault="00B7052C" w:rsidP="00B7052C">
      <w:pPr>
        <w:rPr>
          <w:rFonts w:ascii="Arial" w:hAnsi="Arial" w:cs="Arial"/>
          <w:sz w:val="10"/>
          <w:szCs w:val="10"/>
          <w:lang w:val="en-GB" w:eastAsia="fr-FR"/>
        </w:rPr>
      </w:pPr>
    </w:p>
    <w:p w:rsidR="00B7052C" w:rsidRDefault="00B7052C" w:rsidP="00B7052C">
      <w:pPr>
        <w:rPr>
          <w:rFonts w:ascii="Arial" w:hAnsi="Arial" w:cs="Arial"/>
          <w:sz w:val="10"/>
          <w:szCs w:val="10"/>
          <w:lang w:val="en-GB" w:eastAsia="fr-FR"/>
        </w:rPr>
      </w:pPr>
    </w:p>
    <w:p w:rsidR="00B17B53" w:rsidRDefault="00B17B53" w:rsidP="00B7052C">
      <w:pPr>
        <w:rPr>
          <w:rFonts w:ascii="Arial" w:hAnsi="Arial" w:cs="Arial"/>
          <w:sz w:val="18"/>
          <w:szCs w:val="18"/>
          <w:lang w:val="en-GB" w:eastAsia="fr-FR"/>
        </w:rPr>
      </w:pPr>
      <w:r>
        <w:rPr>
          <w:rFonts w:ascii="Arial" w:hAnsi="Arial" w:cs="Arial"/>
          <w:sz w:val="18"/>
          <w:szCs w:val="18"/>
          <w:lang w:val="en-GB" w:eastAsia="fr-FR"/>
        </w:rPr>
        <w:t>Please use the box below to provide any f</w:t>
      </w:r>
      <w:r w:rsidRPr="007766DE">
        <w:rPr>
          <w:rFonts w:ascii="Arial" w:hAnsi="Arial" w:cs="Arial"/>
          <w:sz w:val="18"/>
          <w:szCs w:val="18"/>
          <w:lang w:val="en-GB" w:eastAsia="fr-FR"/>
        </w:rPr>
        <w:t xml:space="preserve">urther comments and thoughts related to </w:t>
      </w:r>
      <w:r>
        <w:rPr>
          <w:rFonts w:ascii="Arial" w:hAnsi="Arial" w:cs="Arial"/>
          <w:sz w:val="18"/>
          <w:szCs w:val="18"/>
          <w:lang w:val="en-GB" w:eastAsia="fr-FR"/>
        </w:rPr>
        <w:t xml:space="preserve">the </w:t>
      </w:r>
      <w:r w:rsidRPr="007766DE">
        <w:rPr>
          <w:rFonts w:ascii="Arial" w:hAnsi="Arial" w:cs="Arial"/>
          <w:sz w:val="18"/>
          <w:szCs w:val="18"/>
          <w:lang w:val="en-GB" w:eastAsia="fr-FR"/>
        </w:rPr>
        <w:t>questions above</w:t>
      </w:r>
      <w:r>
        <w:rPr>
          <w:rFonts w:ascii="Arial" w:hAnsi="Arial" w:cs="Arial"/>
          <w:sz w:val="18"/>
          <w:szCs w:val="18"/>
          <w:lang w:val="en-GB" w:eastAsia="fr-FR"/>
        </w:rPr>
        <w:t xml:space="preserve"> or any information that you wish to share with us</w:t>
      </w:r>
      <w:r w:rsidRPr="00F559B5">
        <w:rPr>
          <w:rFonts w:ascii="Arial" w:hAnsi="Arial" w:cs="Arial"/>
          <w:sz w:val="18"/>
          <w:szCs w:val="18"/>
          <w:lang w:val="en-GB" w:eastAsia="fr-FR"/>
        </w:rPr>
        <w:t xml:space="preserve"> </w:t>
      </w:r>
      <w:r>
        <w:rPr>
          <w:rFonts w:ascii="Arial" w:hAnsi="Arial" w:cs="Arial"/>
          <w:sz w:val="18"/>
          <w:szCs w:val="18"/>
          <w:lang w:val="en-GB" w:eastAsia="fr-FR"/>
        </w:rPr>
        <w:t xml:space="preserve">(e.g. reports, </w:t>
      </w:r>
      <w:r w:rsidRPr="008E3116">
        <w:rPr>
          <w:rFonts w:ascii="Arial" w:hAnsi="Arial" w:cs="Arial"/>
          <w:sz w:val="18"/>
          <w:szCs w:val="18"/>
          <w:lang w:val="en-GB" w:eastAsia="fr-FR"/>
        </w:rPr>
        <w:t>references</w:t>
      </w:r>
      <w:r>
        <w:rPr>
          <w:rFonts w:ascii="Arial" w:hAnsi="Arial" w:cs="Arial"/>
          <w:sz w:val="18"/>
          <w:szCs w:val="18"/>
          <w:lang w:val="en-GB" w:eastAsia="fr-FR"/>
        </w:rPr>
        <w:t>)</w:t>
      </w:r>
      <w:r w:rsidRPr="007766DE">
        <w:rPr>
          <w:rFonts w:ascii="Arial" w:hAnsi="Arial" w:cs="Arial"/>
          <w:sz w:val="18"/>
          <w:szCs w:val="18"/>
          <w:lang w:val="en-GB" w:eastAsia="fr-FR"/>
        </w:rPr>
        <w:t>:</w:t>
      </w:r>
    </w:p>
    <w:p w:rsidR="00B7052C" w:rsidRPr="007766DE" w:rsidRDefault="00B7052C" w:rsidP="00B7052C">
      <w:pPr>
        <w:rPr>
          <w:rFonts w:ascii="Arial" w:hAnsi="Arial" w:cs="Arial"/>
          <w:sz w:val="18"/>
          <w:szCs w:val="18"/>
          <w:lang w:val="en-GB" w:eastAsia="fr-FR"/>
        </w:rPr>
      </w:pPr>
    </w:p>
    <w:sdt>
      <w:sdtPr>
        <w:rPr>
          <w:rStyle w:val="Formatvorlage1"/>
          <w:lang w:val="en-GB"/>
        </w:rPr>
        <w:id w:val="-306549230"/>
        <w:text/>
      </w:sdtPr>
      <w:sdtEndPr>
        <w:rPr>
          <w:rStyle w:val="Formatvorlage1"/>
        </w:rPr>
      </w:sdtEndPr>
      <w:sdtContent>
        <w:p w:rsidR="00B7052C" w:rsidRPr="003B7E58" w:rsidRDefault="00490D38" w:rsidP="00B7052C">
          <w:pPr>
            <w:ind w:left="360" w:firstLine="1625"/>
            <w:rPr>
              <w:rStyle w:val="Formatvorlage1"/>
            </w:rPr>
          </w:pPr>
          <w:r w:rsidRPr="00490D38">
            <w:rPr>
              <w:rStyle w:val="Formatvorlage1"/>
              <w:lang w:val="en-GB"/>
            </w:rPr>
            <w:t>Please insert text and upload documents</w:t>
          </w:r>
        </w:p>
      </w:sdtContent>
    </w:sdt>
    <w:p w:rsidR="00B7052C" w:rsidRDefault="00B7052C" w:rsidP="00B7052C">
      <w:pPr>
        <w:rPr>
          <w:rFonts w:ascii="Arial" w:hAnsi="Arial" w:cs="Arial"/>
          <w:sz w:val="10"/>
          <w:szCs w:val="10"/>
          <w:lang w:val="en-GB" w:eastAsia="fr-FR"/>
        </w:rPr>
      </w:pPr>
    </w:p>
    <w:p w:rsidR="00B7052C" w:rsidRPr="004F6B86" w:rsidRDefault="00B7052C" w:rsidP="00B7052C">
      <w:pPr>
        <w:rPr>
          <w:rFonts w:ascii="Arial" w:hAnsi="Arial" w:cs="Arial"/>
          <w:sz w:val="10"/>
          <w:szCs w:val="10"/>
          <w:lang w:val="en-GB" w:eastAsia="fr-FR"/>
        </w:rPr>
      </w:pPr>
    </w:p>
    <w:p w:rsidR="00B7052C" w:rsidRPr="004F6B86" w:rsidRDefault="00B7052C" w:rsidP="00B7052C">
      <w:pPr>
        <w:rPr>
          <w:rFonts w:ascii="Arial" w:hAnsi="Arial" w:cs="Arial"/>
          <w:b/>
          <w:bCs/>
          <w:sz w:val="2"/>
          <w:szCs w:val="2"/>
          <w:u w:val="single"/>
          <w:lang w:val="en-GB"/>
        </w:rPr>
      </w:pPr>
    </w:p>
    <w:p w:rsidR="00B7052C" w:rsidRPr="007766DE" w:rsidRDefault="00B7052C" w:rsidP="00B7052C">
      <w:pPr>
        <w:rPr>
          <w:rFonts w:ascii="Arial" w:hAnsi="Arial" w:cs="Arial"/>
          <w:b/>
          <w:bCs/>
          <w:sz w:val="20"/>
          <w:szCs w:val="20"/>
          <w:u w:val="single"/>
          <w:lang w:val="en-GB"/>
        </w:rPr>
      </w:pPr>
      <w:r w:rsidRPr="007766DE">
        <w:rPr>
          <w:rFonts w:ascii="Arial" w:hAnsi="Arial" w:cs="Arial"/>
          <w:b/>
          <w:bCs/>
          <w:sz w:val="20"/>
          <w:szCs w:val="20"/>
          <w:u w:val="single"/>
          <w:lang w:val="en-GB"/>
        </w:rPr>
        <w:t>Part V: Open questions on next steps</w:t>
      </w:r>
    </w:p>
    <w:p w:rsidR="00B7052C" w:rsidRPr="00296A42" w:rsidRDefault="00B7052C" w:rsidP="00B7052C">
      <w:pPr>
        <w:rPr>
          <w:rFonts w:ascii="Arial" w:hAnsi="Arial" w:cs="Arial"/>
          <w:bCs/>
          <w:i/>
          <w:color w:val="808080"/>
          <w:sz w:val="4"/>
          <w:szCs w:val="4"/>
          <w:lang w:val="en-GB"/>
        </w:rPr>
      </w:pPr>
    </w:p>
    <w:p w:rsidR="00B7052C" w:rsidRPr="001D123B" w:rsidRDefault="00B7052C" w:rsidP="00E822F2">
      <w:pPr>
        <w:pStyle w:val="ListParagraph"/>
        <w:numPr>
          <w:ilvl w:val="0"/>
          <w:numId w:val="40"/>
        </w:numPr>
        <w:spacing w:before="40" w:after="40"/>
        <w:ind w:left="426" w:hanging="426"/>
        <w:rPr>
          <w:rFonts w:ascii="Arial" w:hAnsi="Arial" w:cs="Arial"/>
          <w:sz w:val="18"/>
          <w:szCs w:val="18"/>
          <w:lang w:val="en-GB" w:eastAsia="fr-FR"/>
        </w:rPr>
      </w:pPr>
      <w:r w:rsidRPr="001D123B">
        <w:rPr>
          <w:rFonts w:ascii="Arial" w:hAnsi="Arial" w:cs="Arial"/>
          <w:sz w:val="18"/>
          <w:szCs w:val="18"/>
          <w:lang w:val="en-GB" w:eastAsia="fr-FR"/>
        </w:rPr>
        <w:t xml:space="preserve">What are the next steps </w:t>
      </w:r>
      <w:r w:rsidR="00C531A3">
        <w:rPr>
          <w:rFonts w:ascii="Arial" w:hAnsi="Arial" w:cs="Arial"/>
          <w:sz w:val="18"/>
          <w:szCs w:val="18"/>
          <w:lang w:val="en-GB" w:eastAsia="fr-FR"/>
        </w:rPr>
        <w:t xml:space="preserve">your country is </w:t>
      </w:r>
      <w:r w:rsidR="00C531A3" w:rsidRPr="001D123B">
        <w:rPr>
          <w:rFonts w:ascii="Arial" w:hAnsi="Arial" w:cs="Arial"/>
          <w:sz w:val="18"/>
          <w:szCs w:val="18"/>
          <w:lang w:val="en-GB" w:eastAsia="fr-FR"/>
        </w:rPr>
        <w:t>plann</w:t>
      </w:r>
      <w:r w:rsidR="00C531A3">
        <w:rPr>
          <w:rFonts w:ascii="Arial" w:hAnsi="Arial" w:cs="Arial"/>
          <w:sz w:val="18"/>
          <w:szCs w:val="18"/>
          <w:lang w:val="en-GB" w:eastAsia="fr-FR"/>
        </w:rPr>
        <w:t>ing</w:t>
      </w:r>
      <w:r w:rsidRPr="001D123B">
        <w:rPr>
          <w:rFonts w:ascii="Arial" w:hAnsi="Arial" w:cs="Arial"/>
          <w:sz w:val="18"/>
          <w:szCs w:val="18"/>
          <w:lang w:val="en-GB" w:eastAsia="fr-FR"/>
        </w:rPr>
        <w:t xml:space="preserve">? Please provide information on the following issues </w:t>
      </w:r>
      <w:r w:rsidR="008F6B13" w:rsidRPr="001D123B">
        <w:rPr>
          <w:rFonts w:ascii="Arial" w:hAnsi="Arial" w:cs="Arial"/>
          <w:sz w:val="18"/>
          <w:szCs w:val="18"/>
          <w:lang w:val="en-GB" w:eastAsia="fr-FR"/>
        </w:rPr>
        <w:t xml:space="preserve">and the related timing </w:t>
      </w:r>
      <w:r w:rsidRPr="001D123B">
        <w:rPr>
          <w:rFonts w:ascii="Arial" w:hAnsi="Arial" w:cs="Arial"/>
          <w:sz w:val="18"/>
          <w:szCs w:val="18"/>
          <w:lang w:val="en-GB" w:eastAsia="fr-FR"/>
        </w:rPr>
        <w:t xml:space="preserve">(addressing both national and sub-national levels): </w:t>
      </w:r>
    </w:p>
    <w:p w:rsidR="00B7052C" w:rsidRPr="005C29D3" w:rsidRDefault="00B7052C" w:rsidP="00B7052C">
      <w:pPr>
        <w:ind w:left="567"/>
        <w:rPr>
          <w:rFonts w:ascii="Arial" w:hAnsi="Arial" w:cs="Arial"/>
          <w:bCs/>
          <w:sz w:val="2"/>
          <w:szCs w:val="2"/>
          <w:lang w:val="en-GB"/>
        </w:rPr>
      </w:pPr>
    </w:p>
    <w:p w:rsidR="00B7052C" w:rsidRPr="002404B8" w:rsidRDefault="00B7052C" w:rsidP="00E822F2">
      <w:pPr>
        <w:pStyle w:val="ListParagraph"/>
        <w:ind w:left="567" w:hanging="141"/>
        <w:rPr>
          <w:rFonts w:ascii="Arial" w:hAnsi="Arial" w:cs="Arial"/>
          <w:bCs/>
          <w:sz w:val="18"/>
          <w:szCs w:val="18"/>
          <w:lang w:val="en-GB"/>
        </w:rPr>
      </w:pPr>
      <w:r>
        <w:rPr>
          <w:rFonts w:ascii="Arial" w:hAnsi="Arial" w:cs="Arial"/>
          <w:bCs/>
          <w:sz w:val="18"/>
          <w:szCs w:val="18"/>
          <w:lang w:val="en-GB"/>
        </w:rPr>
        <w:t>Risk or vulnerability assessments (e.g. consider other sectors)</w:t>
      </w:r>
    </w:p>
    <w:sdt>
      <w:sdtPr>
        <w:rPr>
          <w:rStyle w:val="Heading2Char"/>
          <w:rFonts w:ascii="Arial" w:hAnsi="Arial"/>
          <w:b w:val="0"/>
          <w:i w:val="0"/>
          <w:color w:val="4F81BD" w:themeColor="accent1"/>
          <w:sz w:val="20"/>
          <w:lang w:val="en-GB"/>
        </w:rPr>
        <w:id w:val="-68433627"/>
        <w:text/>
      </w:sdtPr>
      <w:sdtEndPr>
        <w:rPr>
          <w:rStyle w:val="Heading2Char"/>
        </w:rPr>
      </w:sdtEndPr>
      <w:sdtContent>
        <w:p w:rsidR="00B7052C" w:rsidRPr="002404B8" w:rsidRDefault="00490D38" w:rsidP="00E822F2">
          <w:pPr>
            <w:spacing w:before="40" w:after="40"/>
            <w:ind w:left="567" w:hanging="141"/>
            <w:rPr>
              <w:rFonts w:ascii="Arial" w:hAnsi="Arial" w:cs="Arial"/>
              <w:b/>
              <w:bCs/>
              <w:i/>
              <w:sz w:val="18"/>
              <w:szCs w:val="18"/>
              <w:lang w:val="en-GB"/>
            </w:rPr>
          </w:pPr>
          <w:r w:rsidRPr="00490D38">
            <w:rPr>
              <w:rStyle w:val="Heading2Char"/>
              <w:rFonts w:ascii="Arial" w:hAnsi="Arial"/>
              <w:b w:val="0"/>
              <w:i w:val="0"/>
              <w:color w:val="4F81BD" w:themeColor="accent1"/>
              <w:sz w:val="20"/>
              <w:lang w:val="en-GB"/>
            </w:rPr>
            <w:t>Please insert text</w:t>
          </w:r>
        </w:p>
      </w:sdtContent>
    </w:sdt>
    <w:p w:rsidR="00B7052C" w:rsidRDefault="00B7052C" w:rsidP="00E822F2">
      <w:pPr>
        <w:pStyle w:val="ListParagraph"/>
        <w:ind w:left="567" w:hanging="141"/>
        <w:rPr>
          <w:rFonts w:ascii="Arial" w:hAnsi="Arial" w:cs="Arial"/>
          <w:bCs/>
          <w:sz w:val="18"/>
          <w:szCs w:val="18"/>
          <w:lang w:val="en-GB"/>
        </w:rPr>
      </w:pPr>
    </w:p>
    <w:p w:rsidR="00B7052C" w:rsidRDefault="00B7052C" w:rsidP="00E822F2">
      <w:pPr>
        <w:pStyle w:val="ListParagraph"/>
        <w:ind w:left="567" w:hanging="141"/>
        <w:rPr>
          <w:rFonts w:ascii="Arial" w:hAnsi="Arial" w:cs="Arial"/>
          <w:bCs/>
          <w:sz w:val="18"/>
          <w:szCs w:val="18"/>
          <w:lang w:val="en-GB"/>
        </w:rPr>
      </w:pPr>
      <w:r>
        <w:rPr>
          <w:rFonts w:ascii="Arial" w:hAnsi="Arial" w:cs="Arial"/>
          <w:bCs/>
          <w:sz w:val="18"/>
          <w:szCs w:val="18"/>
          <w:lang w:val="en-GB"/>
        </w:rPr>
        <w:t xml:space="preserve">Legislation </w:t>
      </w:r>
      <w:r w:rsidR="001D123B">
        <w:rPr>
          <w:rFonts w:ascii="Arial" w:hAnsi="Arial" w:cs="Arial"/>
          <w:bCs/>
          <w:sz w:val="18"/>
          <w:szCs w:val="18"/>
          <w:lang w:val="en-GB"/>
        </w:rPr>
        <w:t xml:space="preserve">to </w:t>
      </w:r>
      <w:r>
        <w:rPr>
          <w:rFonts w:ascii="Arial" w:hAnsi="Arial" w:cs="Arial"/>
          <w:bCs/>
          <w:sz w:val="18"/>
          <w:szCs w:val="18"/>
          <w:lang w:val="en-GB"/>
        </w:rPr>
        <w:t xml:space="preserve">support adaptation </w:t>
      </w:r>
    </w:p>
    <w:sdt>
      <w:sdtPr>
        <w:rPr>
          <w:rStyle w:val="Heading2Char"/>
          <w:rFonts w:ascii="Arial" w:hAnsi="Arial"/>
          <w:b w:val="0"/>
          <w:i w:val="0"/>
          <w:color w:val="4F81BD" w:themeColor="accent1"/>
          <w:sz w:val="20"/>
          <w:lang w:val="en-GB"/>
        </w:rPr>
        <w:id w:val="-405911594"/>
        <w:text/>
      </w:sdtPr>
      <w:sdtEndPr>
        <w:rPr>
          <w:rStyle w:val="Heading2Char"/>
        </w:rPr>
      </w:sdtEndPr>
      <w:sdtContent>
        <w:p w:rsidR="00B7052C" w:rsidRPr="002404B8" w:rsidRDefault="00490D38" w:rsidP="00E822F2">
          <w:pPr>
            <w:spacing w:before="40" w:after="40"/>
            <w:ind w:left="567" w:hanging="141"/>
            <w:rPr>
              <w:rFonts w:ascii="Arial" w:hAnsi="Arial" w:cs="Arial"/>
              <w:b/>
              <w:bCs/>
              <w:i/>
              <w:sz w:val="18"/>
              <w:szCs w:val="18"/>
              <w:lang w:val="en-GB"/>
            </w:rPr>
          </w:pPr>
          <w:r w:rsidRPr="00490D38">
            <w:rPr>
              <w:rStyle w:val="Heading2Char"/>
              <w:rFonts w:ascii="Arial" w:hAnsi="Arial"/>
              <w:b w:val="0"/>
              <w:i w:val="0"/>
              <w:color w:val="4F81BD" w:themeColor="accent1"/>
              <w:sz w:val="20"/>
              <w:lang w:val="en-GB"/>
            </w:rPr>
            <w:t>Please insert text</w:t>
          </w:r>
        </w:p>
      </w:sdtContent>
    </w:sdt>
    <w:p w:rsidR="00B7052C" w:rsidRDefault="00B7052C" w:rsidP="00E822F2">
      <w:pPr>
        <w:pStyle w:val="ListParagraph"/>
        <w:ind w:left="567" w:hanging="141"/>
        <w:rPr>
          <w:rFonts w:ascii="Arial" w:hAnsi="Arial" w:cs="Arial"/>
          <w:bCs/>
          <w:sz w:val="18"/>
          <w:szCs w:val="18"/>
          <w:lang w:val="en-GB"/>
        </w:rPr>
      </w:pPr>
    </w:p>
    <w:p w:rsidR="00B7052C" w:rsidRPr="002404B8" w:rsidRDefault="00B7052C" w:rsidP="00E822F2">
      <w:pPr>
        <w:pStyle w:val="ListParagraph"/>
        <w:ind w:left="567" w:hanging="141"/>
        <w:rPr>
          <w:rFonts w:ascii="Arial" w:hAnsi="Arial" w:cs="Arial"/>
          <w:bCs/>
          <w:sz w:val="18"/>
          <w:szCs w:val="18"/>
          <w:lang w:val="en-GB"/>
        </w:rPr>
      </w:pPr>
      <w:r>
        <w:rPr>
          <w:rFonts w:ascii="Arial" w:hAnsi="Arial" w:cs="Arial"/>
          <w:bCs/>
          <w:sz w:val="18"/>
          <w:szCs w:val="18"/>
          <w:lang w:val="en-GB"/>
        </w:rPr>
        <w:t xml:space="preserve">Implementation </w:t>
      </w:r>
    </w:p>
    <w:sdt>
      <w:sdtPr>
        <w:rPr>
          <w:rStyle w:val="Heading2Char"/>
          <w:rFonts w:ascii="Arial" w:hAnsi="Arial"/>
          <w:b w:val="0"/>
          <w:i w:val="0"/>
          <w:color w:val="4F81BD" w:themeColor="accent1"/>
          <w:sz w:val="20"/>
          <w:lang w:val="en-GB"/>
        </w:rPr>
        <w:id w:val="-254751176"/>
        <w:text/>
      </w:sdtPr>
      <w:sdtEndPr>
        <w:rPr>
          <w:rStyle w:val="Heading2Char"/>
        </w:rPr>
      </w:sdtEndPr>
      <w:sdtContent>
        <w:p w:rsidR="00B7052C" w:rsidRPr="002404B8" w:rsidRDefault="00490D38" w:rsidP="00E822F2">
          <w:pPr>
            <w:spacing w:before="40" w:after="40"/>
            <w:ind w:left="567" w:hanging="141"/>
            <w:rPr>
              <w:rFonts w:ascii="Arial" w:hAnsi="Arial" w:cs="Arial"/>
              <w:b/>
              <w:bCs/>
              <w:i/>
              <w:sz w:val="18"/>
              <w:szCs w:val="18"/>
              <w:lang w:val="en-GB"/>
            </w:rPr>
          </w:pPr>
          <w:r w:rsidRPr="008F605F">
            <w:rPr>
              <w:rStyle w:val="Heading2Char"/>
              <w:rFonts w:ascii="Arial" w:hAnsi="Arial"/>
              <w:b w:val="0"/>
              <w:i w:val="0"/>
              <w:color w:val="4F81BD" w:themeColor="accent1"/>
              <w:sz w:val="20"/>
              <w:lang w:val="en-GB"/>
            </w:rPr>
            <w:t>Please insert text</w:t>
          </w:r>
        </w:p>
      </w:sdtContent>
    </w:sdt>
    <w:p w:rsidR="00B7052C" w:rsidRDefault="00B7052C" w:rsidP="00E822F2">
      <w:pPr>
        <w:pStyle w:val="ListParagraph"/>
        <w:ind w:left="567" w:hanging="141"/>
        <w:rPr>
          <w:rFonts w:ascii="Arial" w:hAnsi="Arial" w:cs="Arial"/>
          <w:bCs/>
          <w:sz w:val="18"/>
          <w:szCs w:val="18"/>
          <w:lang w:val="en-GB"/>
        </w:rPr>
      </w:pPr>
    </w:p>
    <w:p w:rsidR="00B7052C" w:rsidRPr="002404B8" w:rsidRDefault="00B7052C" w:rsidP="00E822F2">
      <w:pPr>
        <w:pStyle w:val="ListParagraph"/>
        <w:ind w:left="567" w:hanging="141"/>
        <w:rPr>
          <w:rFonts w:ascii="Arial" w:hAnsi="Arial" w:cs="Arial"/>
          <w:bCs/>
          <w:sz w:val="18"/>
          <w:szCs w:val="18"/>
          <w:lang w:val="en-GB"/>
        </w:rPr>
      </w:pPr>
      <w:r>
        <w:rPr>
          <w:rFonts w:ascii="Arial" w:hAnsi="Arial" w:cs="Arial"/>
          <w:bCs/>
          <w:sz w:val="18"/>
          <w:szCs w:val="18"/>
          <w:lang w:val="en-GB"/>
        </w:rPr>
        <w:t xml:space="preserve">Monitoring/reporting and evaluation </w:t>
      </w:r>
    </w:p>
    <w:sdt>
      <w:sdtPr>
        <w:rPr>
          <w:rStyle w:val="Heading2Char"/>
          <w:rFonts w:ascii="Arial" w:hAnsi="Arial"/>
          <w:b w:val="0"/>
          <w:i w:val="0"/>
          <w:color w:val="4F81BD" w:themeColor="accent1"/>
          <w:sz w:val="20"/>
          <w:lang w:val="en-GB"/>
        </w:rPr>
        <w:id w:val="764350775"/>
        <w:text/>
      </w:sdtPr>
      <w:sdtEndPr>
        <w:rPr>
          <w:rStyle w:val="Heading2Char"/>
        </w:rPr>
      </w:sdtEndPr>
      <w:sdtContent>
        <w:p w:rsidR="00B7052C" w:rsidRPr="002404B8" w:rsidRDefault="00490D38" w:rsidP="00E822F2">
          <w:pPr>
            <w:spacing w:before="40" w:after="40"/>
            <w:ind w:left="567" w:hanging="141"/>
            <w:rPr>
              <w:rFonts w:ascii="Arial" w:hAnsi="Arial" w:cs="Arial"/>
              <w:b/>
              <w:bCs/>
              <w:i/>
              <w:sz w:val="18"/>
              <w:szCs w:val="18"/>
              <w:lang w:val="en-GB"/>
            </w:rPr>
          </w:pPr>
          <w:r w:rsidRPr="008F605F">
            <w:rPr>
              <w:rStyle w:val="Heading2Char"/>
              <w:rFonts w:ascii="Arial" w:hAnsi="Arial"/>
              <w:b w:val="0"/>
              <w:i w:val="0"/>
              <w:color w:val="4F81BD" w:themeColor="accent1"/>
              <w:sz w:val="20"/>
              <w:lang w:val="en-GB"/>
            </w:rPr>
            <w:t>Please insert text</w:t>
          </w:r>
        </w:p>
      </w:sdtContent>
    </w:sdt>
    <w:p w:rsidR="00B7052C" w:rsidRDefault="00B7052C" w:rsidP="00E822F2">
      <w:pPr>
        <w:pStyle w:val="ListParagraph"/>
        <w:ind w:left="567" w:hanging="141"/>
        <w:rPr>
          <w:rFonts w:ascii="Arial" w:hAnsi="Arial" w:cs="Arial"/>
          <w:bCs/>
          <w:sz w:val="18"/>
          <w:szCs w:val="18"/>
          <w:lang w:val="en-GB"/>
        </w:rPr>
      </w:pPr>
    </w:p>
    <w:p w:rsidR="00B7052C" w:rsidRPr="002404B8" w:rsidRDefault="00B7052C" w:rsidP="00E822F2">
      <w:pPr>
        <w:pStyle w:val="ListParagraph"/>
        <w:ind w:left="567" w:hanging="141"/>
        <w:rPr>
          <w:rFonts w:ascii="Arial" w:hAnsi="Arial" w:cs="Arial"/>
          <w:bCs/>
          <w:sz w:val="18"/>
          <w:szCs w:val="18"/>
          <w:lang w:val="en-GB"/>
        </w:rPr>
      </w:pPr>
      <w:r>
        <w:rPr>
          <w:rFonts w:ascii="Arial" w:hAnsi="Arial" w:cs="Arial"/>
          <w:bCs/>
          <w:sz w:val="18"/>
          <w:szCs w:val="18"/>
          <w:lang w:val="en-GB"/>
        </w:rPr>
        <w:t>Updating strategy/plan</w:t>
      </w:r>
      <w:r w:rsidRPr="002404B8">
        <w:rPr>
          <w:rFonts w:ascii="Arial" w:hAnsi="Arial" w:cs="Arial"/>
          <w:bCs/>
          <w:sz w:val="18"/>
          <w:szCs w:val="18"/>
          <w:lang w:val="en-GB"/>
        </w:rPr>
        <w:t xml:space="preserve"> </w:t>
      </w:r>
    </w:p>
    <w:sdt>
      <w:sdtPr>
        <w:rPr>
          <w:rStyle w:val="Heading2Char"/>
          <w:rFonts w:ascii="Arial" w:hAnsi="Arial"/>
          <w:b w:val="0"/>
          <w:i w:val="0"/>
          <w:color w:val="4F81BD" w:themeColor="accent1"/>
          <w:sz w:val="20"/>
          <w:lang w:val="en-GB"/>
        </w:rPr>
        <w:id w:val="969024630"/>
        <w:text/>
      </w:sdtPr>
      <w:sdtEndPr>
        <w:rPr>
          <w:rStyle w:val="Heading2Char"/>
        </w:rPr>
      </w:sdtEndPr>
      <w:sdtContent>
        <w:p w:rsidR="00B7052C" w:rsidRPr="002404B8" w:rsidRDefault="00490D38" w:rsidP="00E822F2">
          <w:pPr>
            <w:spacing w:before="40" w:after="40"/>
            <w:ind w:left="567" w:hanging="141"/>
            <w:rPr>
              <w:rFonts w:ascii="Arial" w:hAnsi="Arial" w:cs="Arial"/>
              <w:b/>
              <w:bCs/>
              <w:i/>
              <w:sz w:val="18"/>
              <w:szCs w:val="18"/>
              <w:lang w:val="en-GB"/>
            </w:rPr>
          </w:pPr>
          <w:r w:rsidRPr="00490D38">
            <w:rPr>
              <w:rStyle w:val="Heading2Char"/>
              <w:rFonts w:ascii="Arial" w:hAnsi="Arial"/>
              <w:b w:val="0"/>
              <w:i w:val="0"/>
              <w:color w:val="4F81BD" w:themeColor="accent1"/>
              <w:sz w:val="20"/>
              <w:lang w:val="en-GB"/>
            </w:rPr>
            <w:t>Please insert text</w:t>
          </w:r>
        </w:p>
      </w:sdtContent>
    </w:sdt>
    <w:p w:rsidR="00B7052C" w:rsidRDefault="00B7052C" w:rsidP="00E822F2">
      <w:pPr>
        <w:pStyle w:val="ListParagraph"/>
        <w:ind w:left="567" w:hanging="141"/>
        <w:rPr>
          <w:rFonts w:ascii="Arial" w:hAnsi="Arial" w:cs="Arial"/>
          <w:bCs/>
          <w:sz w:val="18"/>
          <w:szCs w:val="18"/>
          <w:lang w:val="en-GB"/>
        </w:rPr>
      </w:pPr>
    </w:p>
    <w:p w:rsidR="00B7052C" w:rsidRPr="002404B8" w:rsidRDefault="00B7052C" w:rsidP="00E822F2">
      <w:pPr>
        <w:pStyle w:val="ListParagraph"/>
        <w:ind w:left="567" w:hanging="141"/>
        <w:rPr>
          <w:rFonts w:ascii="Arial" w:hAnsi="Arial" w:cs="Arial"/>
          <w:bCs/>
          <w:sz w:val="18"/>
          <w:szCs w:val="18"/>
          <w:lang w:val="en-GB"/>
        </w:rPr>
      </w:pPr>
      <w:r>
        <w:rPr>
          <w:rFonts w:ascii="Arial" w:hAnsi="Arial" w:cs="Arial"/>
          <w:bCs/>
          <w:sz w:val="18"/>
          <w:szCs w:val="18"/>
          <w:lang w:val="en-GB"/>
        </w:rPr>
        <w:t xml:space="preserve">Others </w:t>
      </w:r>
    </w:p>
    <w:sdt>
      <w:sdtPr>
        <w:rPr>
          <w:rStyle w:val="Heading2Char"/>
          <w:rFonts w:ascii="Arial" w:hAnsi="Arial"/>
          <w:b w:val="0"/>
          <w:i w:val="0"/>
          <w:color w:val="4F81BD" w:themeColor="accent1"/>
          <w:sz w:val="20"/>
          <w:lang w:val="en-GB"/>
        </w:rPr>
        <w:id w:val="-1309942098"/>
        <w:text/>
      </w:sdtPr>
      <w:sdtEndPr>
        <w:rPr>
          <w:rStyle w:val="Heading2Char"/>
        </w:rPr>
      </w:sdtEndPr>
      <w:sdtContent>
        <w:p w:rsidR="00B7052C" w:rsidRPr="002404B8" w:rsidRDefault="00490D38" w:rsidP="00E822F2">
          <w:pPr>
            <w:spacing w:before="40" w:after="40"/>
            <w:ind w:left="567" w:hanging="141"/>
            <w:rPr>
              <w:rFonts w:ascii="Arial" w:hAnsi="Arial" w:cs="Arial"/>
              <w:b/>
              <w:bCs/>
              <w:i/>
              <w:sz w:val="18"/>
              <w:szCs w:val="18"/>
              <w:lang w:val="en-GB"/>
            </w:rPr>
          </w:pPr>
          <w:r w:rsidRPr="00490D38">
            <w:rPr>
              <w:rStyle w:val="Heading2Char"/>
              <w:rFonts w:ascii="Arial" w:hAnsi="Arial"/>
              <w:b w:val="0"/>
              <w:i w:val="0"/>
              <w:color w:val="4F81BD" w:themeColor="accent1"/>
              <w:sz w:val="20"/>
              <w:lang w:val="en-GB"/>
            </w:rPr>
            <w:t>Please insert text</w:t>
          </w:r>
        </w:p>
      </w:sdtContent>
    </w:sdt>
    <w:p w:rsidR="00B7052C" w:rsidRDefault="00B7052C" w:rsidP="00B7052C">
      <w:pPr>
        <w:rPr>
          <w:rFonts w:ascii="Arial" w:hAnsi="Arial" w:cs="Arial"/>
          <w:bCs/>
          <w:sz w:val="18"/>
          <w:szCs w:val="18"/>
          <w:lang w:val="en-GB"/>
        </w:rPr>
      </w:pPr>
    </w:p>
    <w:p w:rsidR="00B7052C" w:rsidRPr="001D123B" w:rsidRDefault="00B7052C" w:rsidP="00E822F2">
      <w:pPr>
        <w:pStyle w:val="ListParagraph"/>
        <w:numPr>
          <w:ilvl w:val="0"/>
          <w:numId w:val="40"/>
        </w:numPr>
        <w:spacing w:before="40" w:after="40"/>
        <w:ind w:left="426" w:hanging="426"/>
        <w:rPr>
          <w:rFonts w:ascii="Arial" w:hAnsi="Arial" w:cs="Arial"/>
          <w:sz w:val="18"/>
          <w:szCs w:val="18"/>
          <w:lang w:val="en-GB" w:eastAsia="fr-FR"/>
        </w:rPr>
      </w:pPr>
      <w:r w:rsidRPr="001D123B">
        <w:rPr>
          <w:rFonts w:ascii="Arial" w:hAnsi="Arial" w:cs="Arial"/>
          <w:sz w:val="18"/>
          <w:szCs w:val="18"/>
          <w:lang w:val="en-GB" w:eastAsia="fr-FR"/>
        </w:rPr>
        <w:lastRenderedPageBreak/>
        <w:t xml:space="preserve">In your opinion, what are the key </w:t>
      </w:r>
      <w:r w:rsidR="009E108A">
        <w:rPr>
          <w:rFonts w:ascii="Arial" w:hAnsi="Arial" w:cs="Arial"/>
          <w:sz w:val="18"/>
          <w:szCs w:val="18"/>
          <w:lang w:val="en-GB" w:eastAsia="fr-FR"/>
        </w:rPr>
        <w:t>issues</w:t>
      </w:r>
      <w:r w:rsidR="009E108A" w:rsidRPr="001D123B">
        <w:rPr>
          <w:rFonts w:ascii="Arial" w:hAnsi="Arial" w:cs="Arial"/>
          <w:sz w:val="18"/>
          <w:szCs w:val="18"/>
          <w:lang w:val="en-GB" w:eastAsia="fr-FR"/>
        </w:rPr>
        <w:t xml:space="preserve"> </w:t>
      </w:r>
      <w:r w:rsidRPr="001D123B">
        <w:rPr>
          <w:rFonts w:ascii="Arial" w:hAnsi="Arial" w:cs="Arial"/>
          <w:sz w:val="18"/>
          <w:szCs w:val="18"/>
          <w:lang w:val="en-GB" w:eastAsia="fr-FR"/>
        </w:rPr>
        <w:t xml:space="preserve">that will shape the adaptation policy process in your country in the </w:t>
      </w:r>
      <w:r w:rsidR="00C531A3">
        <w:rPr>
          <w:rFonts w:ascii="Arial" w:hAnsi="Arial" w:cs="Arial"/>
          <w:sz w:val="18"/>
          <w:szCs w:val="18"/>
          <w:lang w:val="en-GB" w:eastAsia="fr-FR"/>
        </w:rPr>
        <w:t>coming</w:t>
      </w:r>
      <w:r w:rsidR="00C531A3" w:rsidRPr="001D123B">
        <w:rPr>
          <w:rFonts w:ascii="Arial" w:hAnsi="Arial" w:cs="Arial"/>
          <w:sz w:val="18"/>
          <w:szCs w:val="18"/>
          <w:lang w:val="en-GB" w:eastAsia="fr-FR"/>
        </w:rPr>
        <w:t xml:space="preserve"> </w:t>
      </w:r>
      <w:r w:rsidRPr="001D123B">
        <w:rPr>
          <w:rFonts w:ascii="Arial" w:hAnsi="Arial" w:cs="Arial"/>
          <w:sz w:val="18"/>
          <w:szCs w:val="18"/>
          <w:lang w:val="en-GB" w:eastAsia="fr-FR"/>
        </w:rPr>
        <w:t xml:space="preserve">years? Please provide a maximum of three </w:t>
      </w:r>
      <w:r w:rsidR="009E108A">
        <w:rPr>
          <w:rFonts w:ascii="Arial" w:hAnsi="Arial" w:cs="Arial"/>
          <w:sz w:val="18"/>
          <w:szCs w:val="18"/>
          <w:lang w:val="en-GB" w:eastAsia="fr-FR"/>
        </w:rPr>
        <w:t>issues</w:t>
      </w:r>
      <w:r w:rsidRPr="001D123B">
        <w:rPr>
          <w:rFonts w:ascii="Arial" w:hAnsi="Arial" w:cs="Arial"/>
          <w:sz w:val="18"/>
          <w:szCs w:val="18"/>
          <w:lang w:val="en-GB" w:eastAsia="fr-FR"/>
        </w:rPr>
        <w:t>:</w:t>
      </w:r>
    </w:p>
    <w:sdt>
      <w:sdtPr>
        <w:rPr>
          <w:rStyle w:val="Heading2Char"/>
          <w:rFonts w:ascii="Arial" w:hAnsi="Arial"/>
          <w:b w:val="0"/>
          <w:i w:val="0"/>
          <w:color w:val="4F81BD" w:themeColor="accent1"/>
          <w:sz w:val="20"/>
        </w:rPr>
        <w:id w:val="-1247332833"/>
        <w:text/>
      </w:sdtPr>
      <w:sdtEndPr>
        <w:rPr>
          <w:rStyle w:val="Heading2Char"/>
        </w:rPr>
      </w:sdtEndPr>
      <w:sdtContent>
        <w:p w:rsidR="00B7052C" w:rsidRPr="005C29D3" w:rsidRDefault="00490D38" w:rsidP="00E822F2">
          <w:pPr>
            <w:spacing w:before="40" w:after="40"/>
            <w:ind w:firstLine="426"/>
            <w:rPr>
              <w:rFonts w:ascii="Arial" w:hAnsi="Arial" w:cs="Arial"/>
              <w:b/>
              <w:bCs/>
              <w:i/>
              <w:sz w:val="18"/>
              <w:szCs w:val="18"/>
              <w:lang w:val="de-AT"/>
            </w:rPr>
          </w:pPr>
          <w:r>
            <w:rPr>
              <w:rStyle w:val="Heading2Char"/>
              <w:rFonts w:ascii="Arial" w:hAnsi="Arial"/>
              <w:b w:val="0"/>
              <w:i w:val="0"/>
              <w:color w:val="4F81BD" w:themeColor="accent1"/>
              <w:sz w:val="20"/>
              <w:lang w:val="de-AT"/>
            </w:rPr>
            <w:t>Please insert text</w:t>
          </w:r>
        </w:p>
      </w:sdtContent>
    </w:sdt>
    <w:p w:rsidR="00B7052C" w:rsidRDefault="00B7052C" w:rsidP="00B7052C">
      <w:pPr>
        <w:ind w:left="284"/>
        <w:rPr>
          <w:rFonts w:ascii="Arial" w:hAnsi="Arial" w:cs="Arial"/>
          <w:bCs/>
          <w:sz w:val="18"/>
          <w:szCs w:val="18"/>
          <w:lang w:val="en-GB"/>
        </w:rPr>
      </w:pPr>
    </w:p>
    <w:p w:rsidR="00B7052C" w:rsidRPr="001D123B" w:rsidRDefault="00B7052C" w:rsidP="00E822F2">
      <w:pPr>
        <w:pStyle w:val="ListParagraph"/>
        <w:numPr>
          <w:ilvl w:val="0"/>
          <w:numId w:val="40"/>
        </w:numPr>
        <w:spacing w:before="40" w:after="40"/>
        <w:ind w:left="426" w:hanging="426"/>
        <w:rPr>
          <w:rFonts w:ascii="Arial" w:hAnsi="Arial" w:cs="Arial"/>
          <w:sz w:val="18"/>
          <w:szCs w:val="18"/>
          <w:lang w:val="en-GB" w:eastAsia="fr-FR"/>
        </w:rPr>
      </w:pPr>
      <w:r w:rsidRPr="001D123B">
        <w:rPr>
          <w:rFonts w:ascii="Arial" w:hAnsi="Arial" w:cs="Arial"/>
          <w:sz w:val="18"/>
          <w:szCs w:val="18"/>
          <w:lang w:val="en-GB" w:eastAsia="fr-FR"/>
        </w:rPr>
        <w:t xml:space="preserve">What kind of adaptation support (e.g. knowledge, information, decision support tools) would you need from the European level? </w:t>
      </w:r>
    </w:p>
    <w:sdt>
      <w:sdtPr>
        <w:rPr>
          <w:rStyle w:val="Heading2Char"/>
          <w:rFonts w:ascii="Arial" w:hAnsi="Arial"/>
          <w:b w:val="0"/>
          <w:i w:val="0"/>
          <w:color w:val="4F81BD" w:themeColor="accent1"/>
          <w:sz w:val="20"/>
          <w:lang w:val="en-GB"/>
        </w:rPr>
        <w:id w:val="-863671311"/>
        <w:text/>
      </w:sdtPr>
      <w:sdtEndPr>
        <w:rPr>
          <w:rStyle w:val="Heading2Char"/>
        </w:rPr>
      </w:sdtEndPr>
      <w:sdtContent>
        <w:p w:rsidR="00B7052C" w:rsidRPr="004F6B86" w:rsidRDefault="00490D38" w:rsidP="00E822F2">
          <w:pPr>
            <w:ind w:firstLine="426"/>
            <w:rPr>
              <w:rFonts w:ascii="Arial" w:hAnsi="Arial" w:cs="Arial"/>
              <w:b/>
              <w:i/>
              <w:sz w:val="18"/>
              <w:szCs w:val="18"/>
              <w:lang w:val="en-GB" w:eastAsia="fr-FR"/>
            </w:rPr>
          </w:pPr>
          <w:r w:rsidRPr="008F605F">
            <w:rPr>
              <w:rStyle w:val="Heading2Char"/>
              <w:rFonts w:ascii="Arial" w:hAnsi="Arial"/>
              <w:b w:val="0"/>
              <w:i w:val="0"/>
              <w:color w:val="4F81BD" w:themeColor="accent1"/>
              <w:sz w:val="20"/>
              <w:lang w:val="en-GB"/>
            </w:rPr>
            <w:t>Please insert text</w:t>
          </w:r>
        </w:p>
      </w:sdtContent>
    </w:sdt>
    <w:p w:rsidR="00932255" w:rsidRDefault="00932255" w:rsidP="00B7052C">
      <w:pPr>
        <w:rPr>
          <w:rFonts w:ascii="Arial" w:hAnsi="Arial" w:cs="Arial"/>
          <w:bCs/>
          <w:color w:val="4F81BD"/>
          <w:sz w:val="22"/>
          <w:szCs w:val="22"/>
          <w:lang w:val="en-GB"/>
        </w:rPr>
      </w:pPr>
    </w:p>
    <w:p w:rsidR="004C43BC" w:rsidRDefault="004C43BC" w:rsidP="00B7052C">
      <w:pPr>
        <w:rPr>
          <w:rFonts w:ascii="Arial" w:hAnsi="Arial" w:cs="Arial"/>
          <w:bCs/>
          <w:color w:val="4F81BD"/>
          <w:sz w:val="22"/>
          <w:szCs w:val="22"/>
          <w:lang w:val="en-GB"/>
        </w:rPr>
      </w:pPr>
    </w:p>
    <w:p w:rsidR="004C43BC" w:rsidRDefault="004C43BC" w:rsidP="00B7052C">
      <w:pPr>
        <w:rPr>
          <w:rFonts w:ascii="Arial" w:hAnsi="Arial" w:cs="Arial"/>
          <w:bCs/>
          <w:color w:val="4F81BD"/>
          <w:sz w:val="22"/>
          <w:szCs w:val="22"/>
          <w:lang w:val="en-GB"/>
        </w:rPr>
      </w:pPr>
    </w:p>
    <w:p w:rsidR="00B7052C" w:rsidRPr="00C1036F" w:rsidRDefault="00B7052C" w:rsidP="00B7052C">
      <w:pPr>
        <w:rPr>
          <w:rFonts w:ascii="Arial" w:hAnsi="Arial" w:cs="Arial"/>
          <w:bCs/>
          <w:color w:val="4F81BD"/>
          <w:sz w:val="22"/>
          <w:szCs w:val="22"/>
          <w:lang w:val="en-GB"/>
        </w:rPr>
      </w:pPr>
      <w:r>
        <w:rPr>
          <w:rFonts w:ascii="Arial" w:hAnsi="Arial" w:cs="Arial"/>
          <w:bCs/>
          <w:color w:val="4F81BD"/>
          <w:sz w:val="22"/>
          <w:szCs w:val="22"/>
          <w:lang w:val="en-GB"/>
        </w:rPr>
        <w:t>Thank you</w:t>
      </w:r>
      <w:r w:rsidRPr="00C1036F">
        <w:rPr>
          <w:rFonts w:ascii="Arial" w:hAnsi="Arial" w:cs="Arial"/>
          <w:bCs/>
          <w:color w:val="4F81BD"/>
          <w:sz w:val="22"/>
          <w:szCs w:val="22"/>
          <w:lang w:val="en-GB"/>
        </w:rPr>
        <w:t xml:space="preserve"> for your contribution!</w:t>
      </w:r>
    </w:p>
    <w:p w:rsidR="00B7052C" w:rsidRDefault="00B7052C" w:rsidP="00B7052C">
      <w:pPr>
        <w:spacing w:after="0"/>
        <w:rPr>
          <w:rFonts w:ascii="Arial" w:hAnsi="Arial" w:cs="Arial"/>
          <w:b/>
          <w:bCs/>
          <w:color w:val="4F81BD"/>
          <w:sz w:val="22"/>
          <w:szCs w:val="22"/>
          <w:lang w:val="en-GB"/>
        </w:rPr>
      </w:pPr>
    </w:p>
    <w:p w:rsidR="00DC6B14" w:rsidRDefault="00B7052C">
      <w:r>
        <w:rPr>
          <w:rFonts w:ascii="Arial" w:hAnsi="Arial" w:cs="Arial"/>
          <w:bCs/>
          <w:color w:val="4F81BD"/>
          <w:sz w:val="22"/>
          <w:szCs w:val="22"/>
          <w:lang w:val="en-GB"/>
        </w:rPr>
        <w:t xml:space="preserve">We are looking forward to </w:t>
      </w:r>
      <w:r w:rsidRPr="00AA2CA5">
        <w:rPr>
          <w:rFonts w:ascii="Arial" w:hAnsi="Arial" w:cs="Arial"/>
          <w:bCs/>
          <w:color w:val="4F81BD"/>
          <w:sz w:val="22"/>
          <w:szCs w:val="22"/>
          <w:lang w:val="en-GB"/>
        </w:rPr>
        <w:t>getting</w:t>
      </w:r>
      <w:r>
        <w:rPr>
          <w:rFonts w:ascii="Arial" w:hAnsi="Arial" w:cs="Arial"/>
          <w:bCs/>
          <w:color w:val="4F81BD"/>
          <w:sz w:val="22"/>
          <w:szCs w:val="22"/>
          <w:lang w:val="en-GB"/>
        </w:rPr>
        <w:t xml:space="preserve"> your</w:t>
      </w:r>
      <w:r w:rsidRPr="008F3C6D">
        <w:rPr>
          <w:rFonts w:ascii="Arial" w:hAnsi="Arial" w:cs="Arial"/>
          <w:bCs/>
          <w:color w:val="4F81BD"/>
          <w:sz w:val="22"/>
          <w:szCs w:val="22"/>
          <w:lang w:val="en-GB"/>
        </w:rPr>
        <w:t xml:space="preserve"> feedback on th</w:t>
      </w:r>
      <w:r>
        <w:rPr>
          <w:rFonts w:ascii="Arial" w:hAnsi="Arial" w:cs="Arial"/>
          <w:bCs/>
          <w:color w:val="4F81BD"/>
          <w:sz w:val="22"/>
          <w:szCs w:val="22"/>
          <w:lang w:val="en-GB"/>
        </w:rPr>
        <w:t>is</w:t>
      </w:r>
      <w:r w:rsidRPr="008F3C6D">
        <w:rPr>
          <w:rFonts w:ascii="Arial" w:hAnsi="Arial" w:cs="Arial"/>
          <w:bCs/>
          <w:color w:val="4F81BD"/>
          <w:sz w:val="22"/>
          <w:szCs w:val="22"/>
          <w:lang w:val="en-GB"/>
        </w:rPr>
        <w:t xml:space="preserve"> self-assessment</w:t>
      </w:r>
      <w:r>
        <w:rPr>
          <w:rFonts w:ascii="Arial" w:hAnsi="Arial" w:cs="Arial"/>
          <w:bCs/>
          <w:color w:val="4F81BD"/>
          <w:sz w:val="22"/>
          <w:szCs w:val="22"/>
          <w:lang w:val="en-GB"/>
        </w:rPr>
        <w:t xml:space="preserve">. Thanks a lot. </w:t>
      </w:r>
    </w:p>
    <w:sectPr w:rsidR="00DC6B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82A1D"/>
    <w:multiLevelType w:val="hybridMultilevel"/>
    <w:tmpl w:val="8FEE36BA"/>
    <w:lvl w:ilvl="0" w:tplc="1F3458AA">
      <w:start w:val="1"/>
      <w:numFmt w:val="decimal"/>
      <w:pStyle w:val="Heading3"/>
      <w:lvlText w:val="%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4F1445D"/>
    <w:multiLevelType w:val="hybridMultilevel"/>
    <w:tmpl w:val="D452CB8C"/>
    <w:lvl w:ilvl="0" w:tplc="0C070019">
      <w:start w:val="1"/>
      <w:numFmt w:val="lowerLetter"/>
      <w:lvlText w:val="%1."/>
      <w:lvlJc w:val="left"/>
      <w:pPr>
        <w:ind w:left="1440" w:hanging="360"/>
      </w:p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2">
    <w:nsid w:val="0DFA650C"/>
    <w:multiLevelType w:val="hybridMultilevel"/>
    <w:tmpl w:val="9EAA758A"/>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10E6FD4"/>
    <w:multiLevelType w:val="multilevel"/>
    <w:tmpl w:val="84DC8726"/>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b w:val="0"/>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4">
    <w:nsid w:val="17D219F1"/>
    <w:multiLevelType w:val="hybridMultilevel"/>
    <w:tmpl w:val="E05832E4"/>
    <w:lvl w:ilvl="0" w:tplc="0C070011">
      <w:start w:val="1"/>
      <w:numFmt w:val="decimal"/>
      <w:lvlText w:val="%1)"/>
      <w:lvlJc w:val="left"/>
      <w:pPr>
        <w:ind w:left="644" w:hanging="360"/>
      </w:pPr>
    </w:lvl>
    <w:lvl w:ilvl="1" w:tplc="0C070019" w:tentative="1">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1F0245BE"/>
    <w:multiLevelType w:val="hybridMultilevel"/>
    <w:tmpl w:val="F2C65FA8"/>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21061E9D"/>
    <w:multiLevelType w:val="hybridMultilevel"/>
    <w:tmpl w:val="5DDC4C7C"/>
    <w:lvl w:ilvl="0" w:tplc="9B3A971A">
      <w:start w:val="2"/>
      <w:numFmt w:val="bullet"/>
      <w:lvlText w:val="-"/>
      <w:lvlJc w:val="left"/>
      <w:pPr>
        <w:ind w:left="720" w:hanging="360"/>
      </w:pPr>
      <w:rPr>
        <w:rFonts w:ascii="Arial" w:eastAsia="Times New Roman" w:hAnsi="Arial" w:hint="default"/>
      </w:rPr>
    </w:lvl>
    <w:lvl w:ilvl="1" w:tplc="0C070003">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44B7FA1"/>
    <w:multiLevelType w:val="hybridMultilevel"/>
    <w:tmpl w:val="22A80068"/>
    <w:lvl w:ilvl="0" w:tplc="B0342F0A">
      <w:start w:val="1"/>
      <w:numFmt w:val="bullet"/>
      <w:lvlText w:val=""/>
      <w:lvlJc w:val="left"/>
      <w:pPr>
        <w:ind w:left="720" w:hanging="360"/>
      </w:pPr>
      <w:rPr>
        <w:rFonts w:ascii="Wingdings" w:hAnsi="Wingdings" w:hint="default"/>
        <w:color w:val="4F81BD"/>
        <w:sz w:val="28"/>
        <w:u w:color="A6A6A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258A6013"/>
    <w:multiLevelType w:val="hybridMultilevel"/>
    <w:tmpl w:val="CD3E72A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278C5606"/>
    <w:multiLevelType w:val="hybridMultilevel"/>
    <w:tmpl w:val="D430C608"/>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27D53FA9"/>
    <w:multiLevelType w:val="hybridMultilevel"/>
    <w:tmpl w:val="EF90FA64"/>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8353B43"/>
    <w:multiLevelType w:val="hybridMultilevel"/>
    <w:tmpl w:val="97ECBC6A"/>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8AA4319"/>
    <w:multiLevelType w:val="hybridMultilevel"/>
    <w:tmpl w:val="9F6ED750"/>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2EB22286"/>
    <w:multiLevelType w:val="hybridMultilevel"/>
    <w:tmpl w:val="2E48F5F8"/>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A1206EE"/>
    <w:multiLevelType w:val="hybridMultilevel"/>
    <w:tmpl w:val="2976E64E"/>
    <w:lvl w:ilvl="0" w:tplc="B0342F0A">
      <w:start w:val="1"/>
      <w:numFmt w:val="bullet"/>
      <w:lvlText w:val=""/>
      <w:lvlJc w:val="left"/>
      <w:pPr>
        <w:ind w:left="720" w:hanging="360"/>
      </w:pPr>
      <w:rPr>
        <w:rFonts w:ascii="Wingdings" w:hAnsi="Wingdings" w:hint="default"/>
        <w:color w:val="4F81BD"/>
        <w:sz w:val="28"/>
        <w:u w:color="A6A6A6"/>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3F78314B"/>
    <w:multiLevelType w:val="hybridMultilevel"/>
    <w:tmpl w:val="F2983338"/>
    <w:lvl w:ilvl="0" w:tplc="0C070011">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42852375"/>
    <w:multiLevelType w:val="hybridMultilevel"/>
    <w:tmpl w:val="0F1CFADA"/>
    <w:lvl w:ilvl="0" w:tplc="B0342F0A">
      <w:start w:val="1"/>
      <w:numFmt w:val="bullet"/>
      <w:lvlText w:val=""/>
      <w:lvlJc w:val="left"/>
      <w:pPr>
        <w:ind w:left="720" w:hanging="360"/>
      </w:pPr>
      <w:rPr>
        <w:rFonts w:ascii="Wingdings" w:hAnsi="Wingdings" w:hint="default"/>
        <w:color w:val="4F81BD"/>
        <w:sz w:val="28"/>
        <w:u w:color="A6A6A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42CF4C7C"/>
    <w:multiLevelType w:val="hybridMultilevel"/>
    <w:tmpl w:val="E594E720"/>
    <w:lvl w:ilvl="0" w:tplc="27927BC0">
      <w:start w:val="1"/>
      <w:numFmt w:val="bullet"/>
      <w:lvlText w:val=""/>
      <w:lvlJc w:val="left"/>
      <w:pPr>
        <w:ind w:left="720" w:hanging="360"/>
      </w:pPr>
      <w:rPr>
        <w:rFonts w:ascii="Wingdings" w:hAnsi="Wingdings" w:hint="default"/>
        <w:color w:val="6F8FB6"/>
        <w:sz w:val="28"/>
        <w:u w:color="A6A6A6"/>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436A011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4331EC6"/>
    <w:multiLevelType w:val="hybridMultilevel"/>
    <w:tmpl w:val="B47A3A4A"/>
    <w:lvl w:ilvl="0" w:tplc="0C070011">
      <w:start w:val="1"/>
      <w:numFmt w:val="decimal"/>
      <w:lvlText w:val="%1)"/>
      <w:lvlJc w:val="left"/>
      <w:pPr>
        <w:ind w:left="2160" w:hanging="360"/>
      </w:pPr>
    </w:lvl>
    <w:lvl w:ilvl="1" w:tplc="0C070019" w:tentative="1">
      <w:start w:val="1"/>
      <w:numFmt w:val="lowerLetter"/>
      <w:lvlText w:val="%2."/>
      <w:lvlJc w:val="left"/>
      <w:pPr>
        <w:ind w:left="2880" w:hanging="360"/>
      </w:pPr>
    </w:lvl>
    <w:lvl w:ilvl="2" w:tplc="0C07001B" w:tentative="1">
      <w:start w:val="1"/>
      <w:numFmt w:val="lowerRoman"/>
      <w:lvlText w:val="%3."/>
      <w:lvlJc w:val="right"/>
      <w:pPr>
        <w:ind w:left="3600" w:hanging="180"/>
      </w:pPr>
    </w:lvl>
    <w:lvl w:ilvl="3" w:tplc="0C07000F" w:tentative="1">
      <w:start w:val="1"/>
      <w:numFmt w:val="decimal"/>
      <w:lvlText w:val="%4."/>
      <w:lvlJc w:val="left"/>
      <w:pPr>
        <w:ind w:left="4320" w:hanging="360"/>
      </w:pPr>
    </w:lvl>
    <w:lvl w:ilvl="4" w:tplc="0C070019" w:tentative="1">
      <w:start w:val="1"/>
      <w:numFmt w:val="lowerLetter"/>
      <w:lvlText w:val="%5."/>
      <w:lvlJc w:val="left"/>
      <w:pPr>
        <w:ind w:left="5040" w:hanging="360"/>
      </w:pPr>
    </w:lvl>
    <w:lvl w:ilvl="5" w:tplc="0C07001B" w:tentative="1">
      <w:start w:val="1"/>
      <w:numFmt w:val="lowerRoman"/>
      <w:lvlText w:val="%6."/>
      <w:lvlJc w:val="right"/>
      <w:pPr>
        <w:ind w:left="5760" w:hanging="180"/>
      </w:pPr>
    </w:lvl>
    <w:lvl w:ilvl="6" w:tplc="0C07000F" w:tentative="1">
      <w:start w:val="1"/>
      <w:numFmt w:val="decimal"/>
      <w:lvlText w:val="%7."/>
      <w:lvlJc w:val="left"/>
      <w:pPr>
        <w:ind w:left="6480" w:hanging="360"/>
      </w:pPr>
    </w:lvl>
    <w:lvl w:ilvl="7" w:tplc="0C070019" w:tentative="1">
      <w:start w:val="1"/>
      <w:numFmt w:val="lowerLetter"/>
      <w:lvlText w:val="%8."/>
      <w:lvlJc w:val="left"/>
      <w:pPr>
        <w:ind w:left="7200" w:hanging="360"/>
      </w:pPr>
    </w:lvl>
    <w:lvl w:ilvl="8" w:tplc="0C07001B" w:tentative="1">
      <w:start w:val="1"/>
      <w:numFmt w:val="lowerRoman"/>
      <w:lvlText w:val="%9."/>
      <w:lvlJc w:val="right"/>
      <w:pPr>
        <w:ind w:left="7920" w:hanging="180"/>
      </w:pPr>
    </w:lvl>
  </w:abstractNum>
  <w:abstractNum w:abstractNumId="20">
    <w:nsid w:val="44A53E44"/>
    <w:multiLevelType w:val="hybridMultilevel"/>
    <w:tmpl w:val="F184F3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6CC4BA9"/>
    <w:multiLevelType w:val="multilevel"/>
    <w:tmpl w:val="97C627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479022A1"/>
    <w:multiLevelType w:val="hybridMultilevel"/>
    <w:tmpl w:val="E33624F8"/>
    <w:lvl w:ilvl="0" w:tplc="0C070019">
      <w:start w:val="1"/>
      <w:numFmt w:val="lowerLetter"/>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nsid w:val="49BB55BC"/>
    <w:multiLevelType w:val="hybridMultilevel"/>
    <w:tmpl w:val="E6CE2CF2"/>
    <w:lvl w:ilvl="0" w:tplc="73E6C952">
      <w:start w:val="5"/>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4A6F59FA"/>
    <w:multiLevelType w:val="hybridMultilevel"/>
    <w:tmpl w:val="240C3644"/>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B665A2F"/>
    <w:multiLevelType w:val="hybridMultilevel"/>
    <w:tmpl w:val="EC04EA3E"/>
    <w:lvl w:ilvl="0" w:tplc="B0342F0A">
      <w:start w:val="1"/>
      <w:numFmt w:val="bullet"/>
      <w:lvlText w:val=""/>
      <w:lvlJc w:val="left"/>
      <w:pPr>
        <w:ind w:left="720" w:hanging="360"/>
      </w:pPr>
      <w:rPr>
        <w:rFonts w:ascii="Wingdings" w:hAnsi="Wingdings" w:hint="default"/>
        <w:color w:val="4F81BD"/>
        <w:sz w:val="28"/>
        <w:u w:color="A6A6A6"/>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516B33BC"/>
    <w:multiLevelType w:val="hybridMultilevel"/>
    <w:tmpl w:val="F0CC46E4"/>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2472889"/>
    <w:multiLevelType w:val="hybridMultilevel"/>
    <w:tmpl w:val="7E0894FA"/>
    <w:lvl w:ilvl="0" w:tplc="0C070011">
      <w:start w:val="1"/>
      <w:numFmt w:val="decimal"/>
      <w:lvlText w:val="%1)"/>
      <w:lvlJc w:val="left"/>
      <w:pPr>
        <w:ind w:left="644" w:hanging="360"/>
      </w:pPr>
    </w:lvl>
    <w:lvl w:ilvl="1" w:tplc="0C070019" w:tentative="1">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nsid w:val="528505CD"/>
    <w:multiLevelType w:val="hybridMultilevel"/>
    <w:tmpl w:val="4D645322"/>
    <w:lvl w:ilvl="0" w:tplc="5AF009E8">
      <w:start w:val="1"/>
      <w:numFmt w:val="bullet"/>
      <w:pStyle w:val="Bull"/>
      <w:lvlText w:val=""/>
      <w:lvlJc w:val="left"/>
      <w:pPr>
        <w:tabs>
          <w:tab w:val="num" w:pos="910"/>
        </w:tabs>
        <w:ind w:left="910" w:hanging="360"/>
      </w:pPr>
      <w:rPr>
        <w:rFonts w:ascii="Symbol" w:hAnsi="Symbol" w:hint="default"/>
      </w:rPr>
    </w:lvl>
    <w:lvl w:ilvl="1" w:tplc="7D4EA8D6" w:tentative="1">
      <w:start w:val="1"/>
      <w:numFmt w:val="bullet"/>
      <w:lvlText w:val="o"/>
      <w:lvlJc w:val="left"/>
      <w:pPr>
        <w:tabs>
          <w:tab w:val="num" w:pos="1440"/>
        </w:tabs>
        <w:ind w:left="1440" w:hanging="360"/>
      </w:pPr>
      <w:rPr>
        <w:rFonts w:ascii="Courier New" w:hAnsi="Courier New" w:cs="Courier New" w:hint="default"/>
      </w:rPr>
    </w:lvl>
    <w:lvl w:ilvl="2" w:tplc="AECE90EA" w:tentative="1">
      <w:start w:val="1"/>
      <w:numFmt w:val="bullet"/>
      <w:lvlText w:val=""/>
      <w:lvlJc w:val="left"/>
      <w:pPr>
        <w:tabs>
          <w:tab w:val="num" w:pos="2160"/>
        </w:tabs>
        <w:ind w:left="2160" w:hanging="360"/>
      </w:pPr>
      <w:rPr>
        <w:rFonts w:ascii="Wingdings" w:hAnsi="Wingdings" w:hint="default"/>
      </w:rPr>
    </w:lvl>
    <w:lvl w:ilvl="3" w:tplc="F270611A" w:tentative="1">
      <w:start w:val="1"/>
      <w:numFmt w:val="bullet"/>
      <w:lvlText w:val=""/>
      <w:lvlJc w:val="left"/>
      <w:pPr>
        <w:tabs>
          <w:tab w:val="num" w:pos="2880"/>
        </w:tabs>
        <w:ind w:left="2880" w:hanging="360"/>
      </w:pPr>
      <w:rPr>
        <w:rFonts w:ascii="Symbol" w:hAnsi="Symbol" w:hint="default"/>
      </w:rPr>
    </w:lvl>
    <w:lvl w:ilvl="4" w:tplc="76EE1316" w:tentative="1">
      <w:start w:val="1"/>
      <w:numFmt w:val="bullet"/>
      <w:lvlText w:val="o"/>
      <w:lvlJc w:val="left"/>
      <w:pPr>
        <w:tabs>
          <w:tab w:val="num" w:pos="3600"/>
        </w:tabs>
        <w:ind w:left="3600" w:hanging="360"/>
      </w:pPr>
      <w:rPr>
        <w:rFonts w:ascii="Courier New" w:hAnsi="Courier New" w:cs="Courier New" w:hint="default"/>
      </w:rPr>
    </w:lvl>
    <w:lvl w:ilvl="5" w:tplc="814E1BA6" w:tentative="1">
      <w:start w:val="1"/>
      <w:numFmt w:val="bullet"/>
      <w:lvlText w:val=""/>
      <w:lvlJc w:val="left"/>
      <w:pPr>
        <w:tabs>
          <w:tab w:val="num" w:pos="4320"/>
        </w:tabs>
        <w:ind w:left="4320" w:hanging="360"/>
      </w:pPr>
      <w:rPr>
        <w:rFonts w:ascii="Wingdings" w:hAnsi="Wingdings" w:hint="default"/>
      </w:rPr>
    </w:lvl>
    <w:lvl w:ilvl="6" w:tplc="0D3896E2" w:tentative="1">
      <w:start w:val="1"/>
      <w:numFmt w:val="bullet"/>
      <w:lvlText w:val=""/>
      <w:lvlJc w:val="left"/>
      <w:pPr>
        <w:tabs>
          <w:tab w:val="num" w:pos="5040"/>
        </w:tabs>
        <w:ind w:left="5040" w:hanging="360"/>
      </w:pPr>
      <w:rPr>
        <w:rFonts w:ascii="Symbol" w:hAnsi="Symbol" w:hint="default"/>
      </w:rPr>
    </w:lvl>
    <w:lvl w:ilvl="7" w:tplc="D90E8BEE" w:tentative="1">
      <w:start w:val="1"/>
      <w:numFmt w:val="bullet"/>
      <w:lvlText w:val="o"/>
      <w:lvlJc w:val="left"/>
      <w:pPr>
        <w:tabs>
          <w:tab w:val="num" w:pos="5760"/>
        </w:tabs>
        <w:ind w:left="5760" w:hanging="360"/>
      </w:pPr>
      <w:rPr>
        <w:rFonts w:ascii="Courier New" w:hAnsi="Courier New" w:cs="Courier New" w:hint="default"/>
      </w:rPr>
    </w:lvl>
    <w:lvl w:ilvl="8" w:tplc="D0E8F954" w:tentative="1">
      <w:start w:val="1"/>
      <w:numFmt w:val="bullet"/>
      <w:lvlText w:val=""/>
      <w:lvlJc w:val="left"/>
      <w:pPr>
        <w:tabs>
          <w:tab w:val="num" w:pos="6480"/>
        </w:tabs>
        <w:ind w:left="6480" w:hanging="360"/>
      </w:pPr>
      <w:rPr>
        <w:rFonts w:ascii="Wingdings" w:hAnsi="Wingdings" w:hint="default"/>
      </w:rPr>
    </w:lvl>
  </w:abstractNum>
  <w:abstractNum w:abstractNumId="29">
    <w:nsid w:val="56332C97"/>
    <w:multiLevelType w:val="hybridMultilevel"/>
    <w:tmpl w:val="3FFE774C"/>
    <w:lvl w:ilvl="0" w:tplc="FFFFFFFF">
      <w:start w:val="1"/>
      <w:numFmt w:val="decimal"/>
      <w:pStyle w:val="Heading2"/>
      <w:lvlText w:val="%1."/>
      <w:lvlJc w:val="left"/>
      <w:pPr>
        <w:tabs>
          <w:tab w:val="num" w:pos="360"/>
        </w:tabs>
        <w:ind w:left="360" w:hanging="360"/>
      </w:pPr>
    </w:lvl>
    <w:lvl w:ilvl="1" w:tplc="FFFFFFFF">
      <w:start w:val="1"/>
      <w:numFmt w:val="bullet"/>
      <w:pStyle w:val="ListBullet"/>
      <w:lvlText w:val=""/>
      <w:lvlJc w:val="left"/>
      <w:pPr>
        <w:tabs>
          <w:tab w:val="num" w:pos="1440"/>
        </w:tabs>
        <w:ind w:left="1440" w:hanging="360"/>
      </w:pPr>
      <w:rPr>
        <w:rFonts w:ascii="Wingdings" w:hAnsi="Wingdings" w:hint="default"/>
      </w:rPr>
    </w:lvl>
    <w:lvl w:ilvl="2" w:tplc="FFFFFFFF">
      <w:numFmt w:val="bullet"/>
      <w:lvlText w:val="-"/>
      <w:lvlJc w:val="left"/>
      <w:pPr>
        <w:tabs>
          <w:tab w:val="num" w:pos="2151"/>
        </w:tabs>
        <w:ind w:left="2151" w:hanging="171"/>
      </w:pPr>
      <w:rPr>
        <w:rFonts w:ascii="Garamond" w:eastAsia="Times New Roman" w:hAnsi="Garamond" w:cs="Times New Roman"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nsid w:val="58575BAE"/>
    <w:multiLevelType w:val="hybridMultilevel"/>
    <w:tmpl w:val="C37E3480"/>
    <w:lvl w:ilvl="0" w:tplc="387AF4A4">
      <w:start w:val="1"/>
      <w:numFmt w:val="bullet"/>
      <w:lvlText w:val=""/>
      <w:lvlJc w:val="left"/>
      <w:pPr>
        <w:ind w:left="1778" w:hanging="360"/>
      </w:pPr>
      <w:rPr>
        <w:rFonts w:ascii="Wingdings" w:eastAsia="Times New Roman" w:hAnsi="Wingdings" w:cs="Arial" w:hint="default"/>
      </w:rPr>
    </w:lvl>
    <w:lvl w:ilvl="1" w:tplc="04070003" w:tentative="1">
      <w:start w:val="1"/>
      <w:numFmt w:val="bullet"/>
      <w:lvlText w:val="o"/>
      <w:lvlJc w:val="left"/>
      <w:pPr>
        <w:ind w:left="2498" w:hanging="360"/>
      </w:pPr>
      <w:rPr>
        <w:rFonts w:ascii="Courier New" w:hAnsi="Courier New" w:cs="Courier New" w:hint="default"/>
      </w:rPr>
    </w:lvl>
    <w:lvl w:ilvl="2" w:tplc="04070005" w:tentative="1">
      <w:start w:val="1"/>
      <w:numFmt w:val="bullet"/>
      <w:lvlText w:val=""/>
      <w:lvlJc w:val="left"/>
      <w:pPr>
        <w:ind w:left="3218" w:hanging="360"/>
      </w:pPr>
      <w:rPr>
        <w:rFonts w:ascii="Wingdings" w:hAnsi="Wingdings" w:hint="default"/>
      </w:rPr>
    </w:lvl>
    <w:lvl w:ilvl="3" w:tplc="04070001" w:tentative="1">
      <w:start w:val="1"/>
      <w:numFmt w:val="bullet"/>
      <w:lvlText w:val=""/>
      <w:lvlJc w:val="left"/>
      <w:pPr>
        <w:ind w:left="3938" w:hanging="360"/>
      </w:pPr>
      <w:rPr>
        <w:rFonts w:ascii="Symbol" w:hAnsi="Symbol" w:hint="default"/>
      </w:rPr>
    </w:lvl>
    <w:lvl w:ilvl="4" w:tplc="04070003" w:tentative="1">
      <w:start w:val="1"/>
      <w:numFmt w:val="bullet"/>
      <w:lvlText w:val="o"/>
      <w:lvlJc w:val="left"/>
      <w:pPr>
        <w:ind w:left="4658" w:hanging="360"/>
      </w:pPr>
      <w:rPr>
        <w:rFonts w:ascii="Courier New" w:hAnsi="Courier New" w:cs="Courier New" w:hint="default"/>
      </w:rPr>
    </w:lvl>
    <w:lvl w:ilvl="5" w:tplc="04070005" w:tentative="1">
      <w:start w:val="1"/>
      <w:numFmt w:val="bullet"/>
      <w:lvlText w:val=""/>
      <w:lvlJc w:val="left"/>
      <w:pPr>
        <w:ind w:left="5378" w:hanging="360"/>
      </w:pPr>
      <w:rPr>
        <w:rFonts w:ascii="Wingdings" w:hAnsi="Wingdings" w:hint="default"/>
      </w:rPr>
    </w:lvl>
    <w:lvl w:ilvl="6" w:tplc="04070001" w:tentative="1">
      <w:start w:val="1"/>
      <w:numFmt w:val="bullet"/>
      <w:lvlText w:val=""/>
      <w:lvlJc w:val="left"/>
      <w:pPr>
        <w:ind w:left="6098" w:hanging="360"/>
      </w:pPr>
      <w:rPr>
        <w:rFonts w:ascii="Symbol" w:hAnsi="Symbol" w:hint="default"/>
      </w:rPr>
    </w:lvl>
    <w:lvl w:ilvl="7" w:tplc="04070003" w:tentative="1">
      <w:start w:val="1"/>
      <w:numFmt w:val="bullet"/>
      <w:lvlText w:val="o"/>
      <w:lvlJc w:val="left"/>
      <w:pPr>
        <w:ind w:left="6818" w:hanging="360"/>
      </w:pPr>
      <w:rPr>
        <w:rFonts w:ascii="Courier New" w:hAnsi="Courier New" w:cs="Courier New" w:hint="default"/>
      </w:rPr>
    </w:lvl>
    <w:lvl w:ilvl="8" w:tplc="04070005" w:tentative="1">
      <w:start w:val="1"/>
      <w:numFmt w:val="bullet"/>
      <w:lvlText w:val=""/>
      <w:lvlJc w:val="left"/>
      <w:pPr>
        <w:ind w:left="7538" w:hanging="360"/>
      </w:pPr>
      <w:rPr>
        <w:rFonts w:ascii="Wingdings" w:hAnsi="Wingdings" w:hint="default"/>
      </w:rPr>
    </w:lvl>
  </w:abstractNum>
  <w:abstractNum w:abstractNumId="31">
    <w:nsid w:val="62187F47"/>
    <w:multiLevelType w:val="hybridMultilevel"/>
    <w:tmpl w:val="212AD44E"/>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7491D59"/>
    <w:multiLevelType w:val="hybridMultilevel"/>
    <w:tmpl w:val="51324406"/>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9EB1F22"/>
    <w:multiLevelType w:val="hybridMultilevel"/>
    <w:tmpl w:val="4356B90E"/>
    <w:lvl w:ilvl="0" w:tplc="B0342F0A">
      <w:start w:val="1"/>
      <w:numFmt w:val="bullet"/>
      <w:lvlText w:val=""/>
      <w:lvlJc w:val="left"/>
      <w:pPr>
        <w:ind w:left="753" w:hanging="360"/>
      </w:pPr>
      <w:rPr>
        <w:rFonts w:ascii="Wingdings" w:hAnsi="Wingdings" w:hint="default"/>
        <w:color w:val="4F81BD"/>
        <w:sz w:val="28"/>
        <w:u w:color="A6A6A6"/>
      </w:rPr>
    </w:lvl>
    <w:lvl w:ilvl="1" w:tplc="04070003">
      <w:start w:val="1"/>
      <w:numFmt w:val="bullet"/>
      <w:lvlText w:val="o"/>
      <w:lvlJc w:val="left"/>
      <w:pPr>
        <w:ind w:left="1473" w:hanging="360"/>
      </w:pPr>
      <w:rPr>
        <w:rFonts w:ascii="Courier New" w:hAnsi="Courier New" w:cs="Courier New" w:hint="default"/>
      </w:rPr>
    </w:lvl>
    <w:lvl w:ilvl="2" w:tplc="04070005" w:tentative="1">
      <w:start w:val="1"/>
      <w:numFmt w:val="bullet"/>
      <w:lvlText w:val=""/>
      <w:lvlJc w:val="left"/>
      <w:pPr>
        <w:ind w:left="2193" w:hanging="360"/>
      </w:pPr>
      <w:rPr>
        <w:rFonts w:ascii="Wingdings" w:hAnsi="Wingdings" w:hint="default"/>
      </w:rPr>
    </w:lvl>
    <w:lvl w:ilvl="3" w:tplc="04070001" w:tentative="1">
      <w:start w:val="1"/>
      <w:numFmt w:val="bullet"/>
      <w:lvlText w:val=""/>
      <w:lvlJc w:val="left"/>
      <w:pPr>
        <w:ind w:left="2913" w:hanging="360"/>
      </w:pPr>
      <w:rPr>
        <w:rFonts w:ascii="Symbol" w:hAnsi="Symbol" w:hint="default"/>
      </w:rPr>
    </w:lvl>
    <w:lvl w:ilvl="4" w:tplc="04070003" w:tentative="1">
      <w:start w:val="1"/>
      <w:numFmt w:val="bullet"/>
      <w:lvlText w:val="o"/>
      <w:lvlJc w:val="left"/>
      <w:pPr>
        <w:ind w:left="3633" w:hanging="360"/>
      </w:pPr>
      <w:rPr>
        <w:rFonts w:ascii="Courier New" w:hAnsi="Courier New" w:cs="Courier New" w:hint="default"/>
      </w:rPr>
    </w:lvl>
    <w:lvl w:ilvl="5" w:tplc="04070005" w:tentative="1">
      <w:start w:val="1"/>
      <w:numFmt w:val="bullet"/>
      <w:lvlText w:val=""/>
      <w:lvlJc w:val="left"/>
      <w:pPr>
        <w:ind w:left="4353" w:hanging="360"/>
      </w:pPr>
      <w:rPr>
        <w:rFonts w:ascii="Wingdings" w:hAnsi="Wingdings" w:hint="default"/>
      </w:rPr>
    </w:lvl>
    <w:lvl w:ilvl="6" w:tplc="04070001" w:tentative="1">
      <w:start w:val="1"/>
      <w:numFmt w:val="bullet"/>
      <w:lvlText w:val=""/>
      <w:lvlJc w:val="left"/>
      <w:pPr>
        <w:ind w:left="5073" w:hanging="360"/>
      </w:pPr>
      <w:rPr>
        <w:rFonts w:ascii="Symbol" w:hAnsi="Symbol" w:hint="default"/>
      </w:rPr>
    </w:lvl>
    <w:lvl w:ilvl="7" w:tplc="04070003" w:tentative="1">
      <w:start w:val="1"/>
      <w:numFmt w:val="bullet"/>
      <w:lvlText w:val="o"/>
      <w:lvlJc w:val="left"/>
      <w:pPr>
        <w:ind w:left="5793" w:hanging="360"/>
      </w:pPr>
      <w:rPr>
        <w:rFonts w:ascii="Courier New" w:hAnsi="Courier New" w:cs="Courier New" w:hint="default"/>
      </w:rPr>
    </w:lvl>
    <w:lvl w:ilvl="8" w:tplc="04070005" w:tentative="1">
      <w:start w:val="1"/>
      <w:numFmt w:val="bullet"/>
      <w:lvlText w:val=""/>
      <w:lvlJc w:val="left"/>
      <w:pPr>
        <w:ind w:left="6513" w:hanging="360"/>
      </w:pPr>
      <w:rPr>
        <w:rFonts w:ascii="Wingdings" w:hAnsi="Wingdings" w:hint="default"/>
      </w:rPr>
    </w:lvl>
  </w:abstractNum>
  <w:abstractNum w:abstractNumId="34">
    <w:nsid w:val="6F7642FC"/>
    <w:multiLevelType w:val="hybridMultilevel"/>
    <w:tmpl w:val="DBC49E5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nsid w:val="6F7F275C"/>
    <w:multiLevelType w:val="multilevel"/>
    <w:tmpl w:val="97C627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nsid w:val="73387EF0"/>
    <w:multiLevelType w:val="hybridMultilevel"/>
    <w:tmpl w:val="10F009A2"/>
    <w:lvl w:ilvl="0" w:tplc="795E9D1C">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7">
    <w:nsid w:val="752B5213"/>
    <w:multiLevelType w:val="hybridMultilevel"/>
    <w:tmpl w:val="BE148F62"/>
    <w:lvl w:ilvl="0" w:tplc="0C07000D">
      <w:start w:val="1"/>
      <w:numFmt w:val="bullet"/>
      <w:lvlText w:val=""/>
      <w:lvlJc w:val="left"/>
      <w:pPr>
        <w:ind w:left="1778" w:hanging="360"/>
      </w:pPr>
      <w:rPr>
        <w:rFonts w:ascii="Wingdings" w:hAnsi="Wingdings" w:hint="default"/>
      </w:rPr>
    </w:lvl>
    <w:lvl w:ilvl="1" w:tplc="0C070003" w:tentative="1">
      <w:start w:val="1"/>
      <w:numFmt w:val="bullet"/>
      <w:lvlText w:val="o"/>
      <w:lvlJc w:val="left"/>
      <w:pPr>
        <w:ind w:left="2498" w:hanging="360"/>
      </w:pPr>
      <w:rPr>
        <w:rFonts w:ascii="Courier New" w:hAnsi="Courier New" w:cs="Courier New" w:hint="default"/>
      </w:rPr>
    </w:lvl>
    <w:lvl w:ilvl="2" w:tplc="0C070005" w:tentative="1">
      <w:start w:val="1"/>
      <w:numFmt w:val="bullet"/>
      <w:lvlText w:val=""/>
      <w:lvlJc w:val="left"/>
      <w:pPr>
        <w:ind w:left="3218" w:hanging="360"/>
      </w:pPr>
      <w:rPr>
        <w:rFonts w:ascii="Wingdings" w:hAnsi="Wingdings" w:hint="default"/>
      </w:rPr>
    </w:lvl>
    <w:lvl w:ilvl="3" w:tplc="0C070001" w:tentative="1">
      <w:start w:val="1"/>
      <w:numFmt w:val="bullet"/>
      <w:lvlText w:val=""/>
      <w:lvlJc w:val="left"/>
      <w:pPr>
        <w:ind w:left="3938" w:hanging="360"/>
      </w:pPr>
      <w:rPr>
        <w:rFonts w:ascii="Symbol" w:hAnsi="Symbol" w:hint="default"/>
      </w:rPr>
    </w:lvl>
    <w:lvl w:ilvl="4" w:tplc="0C070003" w:tentative="1">
      <w:start w:val="1"/>
      <w:numFmt w:val="bullet"/>
      <w:lvlText w:val="o"/>
      <w:lvlJc w:val="left"/>
      <w:pPr>
        <w:ind w:left="4658" w:hanging="360"/>
      </w:pPr>
      <w:rPr>
        <w:rFonts w:ascii="Courier New" w:hAnsi="Courier New" w:cs="Courier New" w:hint="default"/>
      </w:rPr>
    </w:lvl>
    <w:lvl w:ilvl="5" w:tplc="0C070005" w:tentative="1">
      <w:start w:val="1"/>
      <w:numFmt w:val="bullet"/>
      <w:lvlText w:val=""/>
      <w:lvlJc w:val="left"/>
      <w:pPr>
        <w:ind w:left="5378" w:hanging="360"/>
      </w:pPr>
      <w:rPr>
        <w:rFonts w:ascii="Wingdings" w:hAnsi="Wingdings" w:hint="default"/>
      </w:rPr>
    </w:lvl>
    <w:lvl w:ilvl="6" w:tplc="0C070001" w:tentative="1">
      <w:start w:val="1"/>
      <w:numFmt w:val="bullet"/>
      <w:lvlText w:val=""/>
      <w:lvlJc w:val="left"/>
      <w:pPr>
        <w:ind w:left="6098" w:hanging="360"/>
      </w:pPr>
      <w:rPr>
        <w:rFonts w:ascii="Symbol" w:hAnsi="Symbol" w:hint="default"/>
      </w:rPr>
    </w:lvl>
    <w:lvl w:ilvl="7" w:tplc="0C070003" w:tentative="1">
      <w:start w:val="1"/>
      <w:numFmt w:val="bullet"/>
      <w:lvlText w:val="o"/>
      <w:lvlJc w:val="left"/>
      <w:pPr>
        <w:ind w:left="6818" w:hanging="360"/>
      </w:pPr>
      <w:rPr>
        <w:rFonts w:ascii="Courier New" w:hAnsi="Courier New" w:cs="Courier New" w:hint="default"/>
      </w:rPr>
    </w:lvl>
    <w:lvl w:ilvl="8" w:tplc="0C070005" w:tentative="1">
      <w:start w:val="1"/>
      <w:numFmt w:val="bullet"/>
      <w:lvlText w:val=""/>
      <w:lvlJc w:val="left"/>
      <w:pPr>
        <w:ind w:left="7538" w:hanging="360"/>
      </w:pPr>
      <w:rPr>
        <w:rFonts w:ascii="Wingdings" w:hAnsi="Wingdings" w:hint="default"/>
      </w:rPr>
    </w:lvl>
  </w:abstractNum>
  <w:abstractNum w:abstractNumId="38">
    <w:nsid w:val="755C1C82"/>
    <w:multiLevelType w:val="hybridMultilevel"/>
    <w:tmpl w:val="A5BA3BE2"/>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6945576"/>
    <w:multiLevelType w:val="hybridMultilevel"/>
    <w:tmpl w:val="A3988AE4"/>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AE32DDB"/>
    <w:multiLevelType w:val="hybridMultilevel"/>
    <w:tmpl w:val="B2EA5C30"/>
    <w:lvl w:ilvl="0" w:tplc="B0342F0A">
      <w:start w:val="1"/>
      <w:numFmt w:val="bullet"/>
      <w:lvlText w:val=""/>
      <w:lvlJc w:val="left"/>
      <w:pPr>
        <w:ind w:left="720" w:hanging="360"/>
      </w:pPr>
      <w:rPr>
        <w:rFonts w:ascii="Wingdings" w:hAnsi="Wingdings" w:hint="default"/>
        <w:color w:val="4F81BD"/>
        <w:sz w:val="28"/>
        <w:u w:color="A6A6A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AF27788"/>
    <w:multiLevelType w:val="hybridMultilevel"/>
    <w:tmpl w:val="ED743078"/>
    <w:lvl w:ilvl="0" w:tplc="27927BC0">
      <w:start w:val="1"/>
      <w:numFmt w:val="bullet"/>
      <w:lvlText w:val=""/>
      <w:lvlJc w:val="left"/>
      <w:pPr>
        <w:ind w:left="773" w:hanging="360"/>
      </w:pPr>
      <w:rPr>
        <w:rFonts w:ascii="Wingdings" w:hAnsi="Wingdings" w:hint="default"/>
        <w:color w:val="6F8FB6"/>
        <w:sz w:val="28"/>
        <w:u w:color="A6A6A6"/>
      </w:rPr>
    </w:lvl>
    <w:lvl w:ilvl="1" w:tplc="0C070003" w:tentative="1">
      <w:start w:val="1"/>
      <w:numFmt w:val="bullet"/>
      <w:lvlText w:val="o"/>
      <w:lvlJc w:val="left"/>
      <w:pPr>
        <w:ind w:left="1493" w:hanging="360"/>
      </w:pPr>
      <w:rPr>
        <w:rFonts w:ascii="Courier New" w:hAnsi="Courier New" w:cs="Courier New" w:hint="default"/>
      </w:rPr>
    </w:lvl>
    <w:lvl w:ilvl="2" w:tplc="0C070005" w:tentative="1">
      <w:start w:val="1"/>
      <w:numFmt w:val="bullet"/>
      <w:lvlText w:val=""/>
      <w:lvlJc w:val="left"/>
      <w:pPr>
        <w:ind w:left="2213" w:hanging="360"/>
      </w:pPr>
      <w:rPr>
        <w:rFonts w:ascii="Wingdings" w:hAnsi="Wingdings" w:hint="default"/>
      </w:rPr>
    </w:lvl>
    <w:lvl w:ilvl="3" w:tplc="0C070001" w:tentative="1">
      <w:start w:val="1"/>
      <w:numFmt w:val="bullet"/>
      <w:lvlText w:val=""/>
      <w:lvlJc w:val="left"/>
      <w:pPr>
        <w:ind w:left="2933" w:hanging="360"/>
      </w:pPr>
      <w:rPr>
        <w:rFonts w:ascii="Symbol" w:hAnsi="Symbol" w:hint="default"/>
      </w:rPr>
    </w:lvl>
    <w:lvl w:ilvl="4" w:tplc="0C070003" w:tentative="1">
      <w:start w:val="1"/>
      <w:numFmt w:val="bullet"/>
      <w:lvlText w:val="o"/>
      <w:lvlJc w:val="left"/>
      <w:pPr>
        <w:ind w:left="3653" w:hanging="360"/>
      </w:pPr>
      <w:rPr>
        <w:rFonts w:ascii="Courier New" w:hAnsi="Courier New" w:cs="Courier New" w:hint="default"/>
      </w:rPr>
    </w:lvl>
    <w:lvl w:ilvl="5" w:tplc="0C070005" w:tentative="1">
      <w:start w:val="1"/>
      <w:numFmt w:val="bullet"/>
      <w:lvlText w:val=""/>
      <w:lvlJc w:val="left"/>
      <w:pPr>
        <w:ind w:left="4373" w:hanging="360"/>
      </w:pPr>
      <w:rPr>
        <w:rFonts w:ascii="Wingdings" w:hAnsi="Wingdings" w:hint="default"/>
      </w:rPr>
    </w:lvl>
    <w:lvl w:ilvl="6" w:tplc="0C070001" w:tentative="1">
      <w:start w:val="1"/>
      <w:numFmt w:val="bullet"/>
      <w:lvlText w:val=""/>
      <w:lvlJc w:val="left"/>
      <w:pPr>
        <w:ind w:left="5093" w:hanging="360"/>
      </w:pPr>
      <w:rPr>
        <w:rFonts w:ascii="Symbol" w:hAnsi="Symbol" w:hint="default"/>
      </w:rPr>
    </w:lvl>
    <w:lvl w:ilvl="7" w:tplc="0C070003" w:tentative="1">
      <w:start w:val="1"/>
      <w:numFmt w:val="bullet"/>
      <w:lvlText w:val="o"/>
      <w:lvlJc w:val="left"/>
      <w:pPr>
        <w:ind w:left="5813" w:hanging="360"/>
      </w:pPr>
      <w:rPr>
        <w:rFonts w:ascii="Courier New" w:hAnsi="Courier New" w:cs="Courier New" w:hint="default"/>
      </w:rPr>
    </w:lvl>
    <w:lvl w:ilvl="8" w:tplc="0C070005" w:tentative="1">
      <w:start w:val="1"/>
      <w:numFmt w:val="bullet"/>
      <w:lvlText w:val=""/>
      <w:lvlJc w:val="left"/>
      <w:pPr>
        <w:ind w:left="6533" w:hanging="360"/>
      </w:pPr>
      <w:rPr>
        <w:rFonts w:ascii="Wingdings" w:hAnsi="Wingdings" w:hint="default"/>
      </w:rPr>
    </w:lvl>
  </w:abstractNum>
  <w:abstractNum w:abstractNumId="42">
    <w:nsid w:val="7DB015CB"/>
    <w:multiLevelType w:val="hybridMultilevel"/>
    <w:tmpl w:val="A33E1110"/>
    <w:lvl w:ilvl="0" w:tplc="0C070001">
      <w:start w:val="1"/>
      <w:numFmt w:val="bullet"/>
      <w:lvlText w:val=""/>
      <w:lvlJc w:val="left"/>
      <w:pPr>
        <w:ind w:left="1037" w:hanging="360"/>
      </w:pPr>
      <w:rPr>
        <w:rFonts w:ascii="Symbol" w:hAnsi="Symbol" w:hint="default"/>
      </w:rPr>
    </w:lvl>
    <w:lvl w:ilvl="1" w:tplc="0C070003" w:tentative="1">
      <w:start w:val="1"/>
      <w:numFmt w:val="bullet"/>
      <w:lvlText w:val="o"/>
      <w:lvlJc w:val="left"/>
      <w:pPr>
        <w:ind w:left="1757" w:hanging="360"/>
      </w:pPr>
      <w:rPr>
        <w:rFonts w:ascii="Courier New" w:hAnsi="Courier New" w:cs="Courier New" w:hint="default"/>
      </w:rPr>
    </w:lvl>
    <w:lvl w:ilvl="2" w:tplc="0C070005" w:tentative="1">
      <w:start w:val="1"/>
      <w:numFmt w:val="bullet"/>
      <w:lvlText w:val=""/>
      <w:lvlJc w:val="left"/>
      <w:pPr>
        <w:ind w:left="2477" w:hanging="360"/>
      </w:pPr>
      <w:rPr>
        <w:rFonts w:ascii="Wingdings" w:hAnsi="Wingdings" w:hint="default"/>
      </w:rPr>
    </w:lvl>
    <w:lvl w:ilvl="3" w:tplc="0C070001" w:tentative="1">
      <w:start w:val="1"/>
      <w:numFmt w:val="bullet"/>
      <w:lvlText w:val=""/>
      <w:lvlJc w:val="left"/>
      <w:pPr>
        <w:ind w:left="3197" w:hanging="360"/>
      </w:pPr>
      <w:rPr>
        <w:rFonts w:ascii="Symbol" w:hAnsi="Symbol" w:hint="default"/>
      </w:rPr>
    </w:lvl>
    <w:lvl w:ilvl="4" w:tplc="0C070003" w:tentative="1">
      <w:start w:val="1"/>
      <w:numFmt w:val="bullet"/>
      <w:lvlText w:val="o"/>
      <w:lvlJc w:val="left"/>
      <w:pPr>
        <w:ind w:left="3917" w:hanging="360"/>
      </w:pPr>
      <w:rPr>
        <w:rFonts w:ascii="Courier New" w:hAnsi="Courier New" w:cs="Courier New" w:hint="default"/>
      </w:rPr>
    </w:lvl>
    <w:lvl w:ilvl="5" w:tplc="0C070005" w:tentative="1">
      <w:start w:val="1"/>
      <w:numFmt w:val="bullet"/>
      <w:lvlText w:val=""/>
      <w:lvlJc w:val="left"/>
      <w:pPr>
        <w:ind w:left="4637" w:hanging="360"/>
      </w:pPr>
      <w:rPr>
        <w:rFonts w:ascii="Wingdings" w:hAnsi="Wingdings" w:hint="default"/>
      </w:rPr>
    </w:lvl>
    <w:lvl w:ilvl="6" w:tplc="0C070001" w:tentative="1">
      <w:start w:val="1"/>
      <w:numFmt w:val="bullet"/>
      <w:lvlText w:val=""/>
      <w:lvlJc w:val="left"/>
      <w:pPr>
        <w:ind w:left="5357" w:hanging="360"/>
      </w:pPr>
      <w:rPr>
        <w:rFonts w:ascii="Symbol" w:hAnsi="Symbol" w:hint="default"/>
      </w:rPr>
    </w:lvl>
    <w:lvl w:ilvl="7" w:tplc="0C070003" w:tentative="1">
      <w:start w:val="1"/>
      <w:numFmt w:val="bullet"/>
      <w:lvlText w:val="o"/>
      <w:lvlJc w:val="left"/>
      <w:pPr>
        <w:ind w:left="6077" w:hanging="360"/>
      </w:pPr>
      <w:rPr>
        <w:rFonts w:ascii="Courier New" w:hAnsi="Courier New" w:cs="Courier New" w:hint="default"/>
      </w:rPr>
    </w:lvl>
    <w:lvl w:ilvl="8" w:tplc="0C070005" w:tentative="1">
      <w:start w:val="1"/>
      <w:numFmt w:val="bullet"/>
      <w:lvlText w:val=""/>
      <w:lvlJc w:val="left"/>
      <w:pPr>
        <w:ind w:left="6797" w:hanging="360"/>
      </w:pPr>
      <w:rPr>
        <w:rFonts w:ascii="Wingdings" w:hAnsi="Wingdings" w:hint="default"/>
      </w:rPr>
    </w:lvl>
  </w:abstractNum>
  <w:num w:numId="1">
    <w:abstractNumId w:val="29"/>
  </w:num>
  <w:num w:numId="2">
    <w:abstractNumId w:val="28"/>
  </w:num>
  <w:num w:numId="3">
    <w:abstractNumId w:val="31"/>
  </w:num>
  <w:num w:numId="4">
    <w:abstractNumId w:val="6"/>
  </w:num>
  <w:num w:numId="5">
    <w:abstractNumId w:val="25"/>
  </w:num>
  <w:num w:numId="6">
    <w:abstractNumId w:val="32"/>
  </w:num>
  <w:num w:numId="7">
    <w:abstractNumId w:val="26"/>
  </w:num>
  <w:num w:numId="8">
    <w:abstractNumId w:val="33"/>
  </w:num>
  <w:num w:numId="9">
    <w:abstractNumId w:val="40"/>
  </w:num>
  <w:num w:numId="10">
    <w:abstractNumId w:val="39"/>
  </w:num>
  <w:num w:numId="11">
    <w:abstractNumId w:val="11"/>
  </w:num>
  <w:num w:numId="12">
    <w:abstractNumId w:val="38"/>
  </w:num>
  <w:num w:numId="13">
    <w:abstractNumId w:val="10"/>
  </w:num>
  <w:num w:numId="14">
    <w:abstractNumId w:val="13"/>
  </w:num>
  <w:num w:numId="15">
    <w:abstractNumId w:val="2"/>
  </w:num>
  <w:num w:numId="16">
    <w:abstractNumId w:val="24"/>
  </w:num>
  <w:num w:numId="17">
    <w:abstractNumId w:val="41"/>
  </w:num>
  <w:num w:numId="18">
    <w:abstractNumId w:val="7"/>
  </w:num>
  <w:num w:numId="19">
    <w:abstractNumId w:val="34"/>
  </w:num>
  <w:num w:numId="20">
    <w:abstractNumId w:val="35"/>
  </w:num>
  <w:num w:numId="21">
    <w:abstractNumId w:val="17"/>
  </w:num>
  <w:num w:numId="22">
    <w:abstractNumId w:val="21"/>
  </w:num>
  <w:num w:numId="23">
    <w:abstractNumId w:val="37"/>
  </w:num>
  <w:num w:numId="24">
    <w:abstractNumId w:val="27"/>
  </w:num>
  <w:num w:numId="25">
    <w:abstractNumId w:val="15"/>
  </w:num>
  <w:num w:numId="26">
    <w:abstractNumId w:val="5"/>
  </w:num>
  <w:num w:numId="27">
    <w:abstractNumId w:val="8"/>
  </w:num>
  <w:num w:numId="28">
    <w:abstractNumId w:val="42"/>
  </w:num>
  <w:num w:numId="29">
    <w:abstractNumId w:val="0"/>
  </w:num>
  <w:num w:numId="30">
    <w:abstractNumId w:val="18"/>
  </w:num>
  <w:num w:numId="31">
    <w:abstractNumId w:val="23"/>
  </w:num>
  <w:num w:numId="32">
    <w:abstractNumId w:val="22"/>
  </w:num>
  <w:num w:numId="33">
    <w:abstractNumId w:val="1"/>
  </w:num>
  <w:num w:numId="34">
    <w:abstractNumId w:val="9"/>
  </w:num>
  <w:num w:numId="35">
    <w:abstractNumId w:val="3"/>
  </w:num>
  <w:num w:numId="36">
    <w:abstractNumId w:val="16"/>
  </w:num>
  <w:num w:numId="37">
    <w:abstractNumId w:val="14"/>
  </w:num>
  <w:num w:numId="38">
    <w:abstractNumId w:val="36"/>
  </w:num>
  <w:num w:numId="39">
    <w:abstractNumId w:val="30"/>
  </w:num>
  <w:num w:numId="40">
    <w:abstractNumId w:val="4"/>
  </w:num>
  <w:num w:numId="41">
    <w:abstractNumId w:val="12"/>
  </w:num>
  <w:num w:numId="42">
    <w:abstractNumId w:val="19"/>
  </w:num>
  <w:num w:numId="43">
    <w:abstractNumId w:val="29"/>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52C"/>
    <w:rsid w:val="00035BD0"/>
    <w:rsid w:val="00046289"/>
    <w:rsid w:val="00053C4C"/>
    <w:rsid w:val="00054BDB"/>
    <w:rsid w:val="000750B6"/>
    <w:rsid w:val="000D6FF9"/>
    <w:rsid w:val="001446D9"/>
    <w:rsid w:val="00146A07"/>
    <w:rsid w:val="001A1209"/>
    <w:rsid w:val="001D123B"/>
    <w:rsid w:val="001E179B"/>
    <w:rsid w:val="001F76DD"/>
    <w:rsid w:val="002568AC"/>
    <w:rsid w:val="002906BE"/>
    <w:rsid w:val="0029258D"/>
    <w:rsid w:val="002C1EDC"/>
    <w:rsid w:val="002C6E4F"/>
    <w:rsid w:val="002E0351"/>
    <w:rsid w:val="00322B6B"/>
    <w:rsid w:val="0034301E"/>
    <w:rsid w:val="0039052D"/>
    <w:rsid w:val="003A1B52"/>
    <w:rsid w:val="003B6AAA"/>
    <w:rsid w:val="003E0356"/>
    <w:rsid w:val="00490D38"/>
    <w:rsid w:val="004B2963"/>
    <w:rsid w:val="004B73A8"/>
    <w:rsid w:val="004C43BC"/>
    <w:rsid w:val="004D4BA6"/>
    <w:rsid w:val="00533FD0"/>
    <w:rsid w:val="0055456F"/>
    <w:rsid w:val="005E0B45"/>
    <w:rsid w:val="005F5AE8"/>
    <w:rsid w:val="00644A44"/>
    <w:rsid w:val="006645C4"/>
    <w:rsid w:val="006B54AB"/>
    <w:rsid w:val="006F3F4E"/>
    <w:rsid w:val="00711A20"/>
    <w:rsid w:val="007B1683"/>
    <w:rsid w:val="0080189E"/>
    <w:rsid w:val="00812B88"/>
    <w:rsid w:val="00824A8C"/>
    <w:rsid w:val="008306D2"/>
    <w:rsid w:val="00833733"/>
    <w:rsid w:val="00847ED1"/>
    <w:rsid w:val="00872DAB"/>
    <w:rsid w:val="008F5EB9"/>
    <w:rsid w:val="008F605F"/>
    <w:rsid w:val="008F6B13"/>
    <w:rsid w:val="00932255"/>
    <w:rsid w:val="00970272"/>
    <w:rsid w:val="009E108A"/>
    <w:rsid w:val="009F7F14"/>
    <w:rsid w:val="00A24457"/>
    <w:rsid w:val="00A73318"/>
    <w:rsid w:val="00A8565F"/>
    <w:rsid w:val="00AE3843"/>
    <w:rsid w:val="00B17B53"/>
    <w:rsid w:val="00B6537E"/>
    <w:rsid w:val="00B7052C"/>
    <w:rsid w:val="00B77D3C"/>
    <w:rsid w:val="00BF3813"/>
    <w:rsid w:val="00C130AE"/>
    <w:rsid w:val="00C531A3"/>
    <w:rsid w:val="00D27239"/>
    <w:rsid w:val="00DC6B14"/>
    <w:rsid w:val="00E04C37"/>
    <w:rsid w:val="00E34081"/>
    <w:rsid w:val="00E667B5"/>
    <w:rsid w:val="00E822F2"/>
    <w:rsid w:val="00E930A4"/>
    <w:rsid w:val="00EE54D1"/>
    <w:rsid w:val="00F5518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932255"/>
    <w:pPr>
      <w:spacing w:after="120" w:line="240" w:lineRule="auto"/>
    </w:pPr>
    <w:rPr>
      <w:rFonts w:ascii="Garamond" w:eastAsia="Times New Roman" w:hAnsi="Garamond" w:cs="Times New Roman"/>
      <w:sz w:val="24"/>
      <w:szCs w:val="24"/>
      <w:lang w:val="en-US"/>
    </w:rPr>
  </w:style>
  <w:style w:type="paragraph" w:styleId="Heading1">
    <w:name w:val="heading 1"/>
    <w:basedOn w:val="Normal"/>
    <w:next w:val="Normal"/>
    <w:link w:val="Heading1Char"/>
    <w:uiPriority w:val="9"/>
    <w:qFormat/>
    <w:rsid w:val="00B7052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B7052C"/>
    <w:pPr>
      <w:keepNext/>
      <w:numPr>
        <w:numId w:val="1"/>
      </w:numPr>
      <w:spacing w:before="360" w:after="60"/>
      <w:outlineLvl w:val="1"/>
    </w:pPr>
    <w:rPr>
      <w:rFonts w:ascii="AvantGarde" w:hAnsi="AvantGarde" w:cs="Arial"/>
      <w:b/>
      <w:bCs/>
      <w:i/>
      <w:iCs/>
      <w:sz w:val="28"/>
      <w:szCs w:val="28"/>
    </w:rPr>
  </w:style>
  <w:style w:type="paragraph" w:styleId="Heading3">
    <w:name w:val="heading 3"/>
    <w:basedOn w:val="Normal"/>
    <w:next w:val="Normal"/>
    <w:link w:val="Heading3Char"/>
    <w:uiPriority w:val="9"/>
    <w:unhideWhenUsed/>
    <w:qFormat/>
    <w:rsid w:val="00B7052C"/>
    <w:pPr>
      <w:keepNext/>
      <w:keepLines/>
      <w:numPr>
        <w:numId w:val="2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B7052C"/>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52C"/>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rsid w:val="00B7052C"/>
    <w:rPr>
      <w:rFonts w:ascii="AvantGarde" w:eastAsia="Times New Roman" w:hAnsi="AvantGarde" w:cs="Arial"/>
      <w:b/>
      <w:bCs/>
      <w:i/>
      <w:iCs/>
      <w:sz w:val="28"/>
      <w:szCs w:val="28"/>
      <w:lang w:val="en-US"/>
    </w:rPr>
  </w:style>
  <w:style w:type="character" w:customStyle="1" w:styleId="Heading3Char">
    <w:name w:val="Heading 3 Char"/>
    <w:basedOn w:val="DefaultParagraphFont"/>
    <w:link w:val="Heading3"/>
    <w:uiPriority w:val="9"/>
    <w:rsid w:val="00B7052C"/>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rsid w:val="00B7052C"/>
    <w:rPr>
      <w:rFonts w:ascii="Times New Roman" w:eastAsia="Times New Roman" w:hAnsi="Times New Roman" w:cs="Times New Roman"/>
      <w:b/>
      <w:bCs/>
      <w:sz w:val="28"/>
      <w:szCs w:val="28"/>
      <w:lang w:val="en-US"/>
    </w:rPr>
  </w:style>
  <w:style w:type="paragraph" w:styleId="TOC2">
    <w:name w:val="toc 2"/>
    <w:basedOn w:val="Normal"/>
    <w:next w:val="Normal"/>
    <w:autoRedefine/>
    <w:uiPriority w:val="39"/>
    <w:qFormat/>
    <w:rsid w:val="00B7052C"/>
    <w:pPr>
      <w:tabs>
        <w:tab w:val="left" w:pos="720"/>
        <w:tab w:val="right" w:pos="9062"/>
      </w:tabs>
      <w:spacing w:after="0"/>
      <w:ind w:left="240"/>
    </w:pPr>
    <w:rPr>
      <w:rFonts w:ascii="Arial Narrow" w:hAnsi="Arial Narrow"/>
      <w:b/>
      <w:smallCaps/>
      <w:noProof/>
      <w:sz w:val="40"/>
      <w:szCs w:val="40"/>
      <w:lang w:val="en-GB"/>
    </w:rPr>
  </w:style>
  <w:style w:type="character" w:styleId="Hyperlink">
    <w:name w:val="Hyperlink"/>
    <w:uiPriority w:val="99"/>
    <w:rsid w:val="00B7052C"/>
    <w:rPr>
      <w:color w:val="0000FF"/>
      <w:u w:val="single"/>
    </w:rPr>
  </w:style>
  <w:style w:type="paragraph" w:styleId="ListBullet">
    <w:name w:val="List Bullet"/>
    <w:basedOn w:val="Normal"/>
    <w:semiHidden/>
    <w:rsid w:val="00B7052C"/>
    <w:pPr>
      <w:numPr>
        <w:ilvl w:val="1"/>
        <w:numId w:val="1"/>
      </w:numPr>
    </w:pPr>
  </w:style>
  <w:style w:type="paragraph" w:customStyle="1" w:styleId="Default">
    <w:name w:val="Default"/>
    <w:rsid w:val="00B7052C"/>
    <w:pPr>
      <w:autoSpaceDE w:val="0"/>
      <w:autoSpaceDN w:val="0"/>
      <w:adjustRightInd w:val="0"/>
      <w:spacing w:after="0" w:line="240" w:lineRule="auto"/>
    </w:pPr>
    <w:rPr>
      <w:rFonts w:ascii="Arial" w:eastAsia="Calibri" w:hAnsi="Arial" w:cs="Arial"/>
      <w:color w:val="000000"/>
      <w:sz w:val="24"/>
      <w:szCs w:val="24"/>
      <w:lang w:val="de-DE" w:eastAsia="de-DE"/>
    </w:rPr>
  </w:style>
  <w:style w:type="character" w:styleId="FollowedHyperlink">
    <w:name w:val="FollowedHyperlink"/>
    <w:semiHidden/>
    <w:unhideWhenUsed/>
    <w:rsid w:val="00B7052C"/>
    <w:rPr>
      <w:color w:val="800080"/>
      <w:u w:val="single"/>
    </w:rPr>
  </w:style>
  <w:style w:type="paragraph" w:styleId="TOC1">
    <w:name w:val="toc 1"/>
    <w:basedOn w:val="Normal"/>
    <w:next w:val="Normal"/>
    <w:autoRedefine/>
    <w:uiPriority w:val="39"/>
    <w:unhideWhenUsed/>
    <w:qFormat/>
    <w:rsid w:val="00B7052C"/>
    <w:pPr>
      <w:spacing w:before="120"/>
    </w:pPr>
    <w:rPr>
      <w:rFonts w:ascii="Calibri" w:hAnsi="Calibri"/>
      <w:b/>
      <w:bCs/>
      <w:caps/>
      <w:sz w:val="20"/>
      <w:szCs w:val="20"/>
    </w:rPr>
  </w:style>
  <w:style w:type="paragraph" w:styleId="BalloonText">
    <w:name w:val="Balloon Text"/>
    <w:basedOn w:val="Normal"/>
    <w:link w:val="BalloonTextChar"/>
    <w:uiPriority w:val="99"/>
    <w:semiHidden/>
    <w:unhideWhenUsed/>
    <w:rsid w:val="00B7052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52C"/>
    <w:rPr>
      <w:rFonts w:ascii="Tahoma" w:eastAsia="Times New Roman" w:hAnsi="Tahoma" w:cs="Tahoma"/>
      <w:sz w:val="16"/>
      <w:szCs w:val="16"/>
      <w:lang w:val="en-US"/>
    </w:rPr>
  </w:style>
  <w:style w:type="paragraph" w:styleId="TOCHeading">
    <w:name w:val="TOC Heading"/>
    <w:basedOn w:val="Heading1"/>
    <w:next w:val="Normal"/>
    <w:qFormat/>
    <w:rsid w:val="00B7052C"/>
    <w:pPr>
      <w:keepLines/>
      <w:spacing w:before="480" w:after="0" w:line="276" w:lineRule="auto"/>
      <w:outlineLvl w:val="9"/>
    </w:pPr>
    <w:rPr>
      <w:color w:val="365F91"/>
      <w:kern w:val="0"/>
      <w:sz w:val="28"/>
      <w:szCs w:val="28"/>
      <w:lang w:val="de-DE"/>
    </w:rPr>
  </w:style>
  <w:style w:type="paragraph" w:styleId="Title">
    <w:name w:val="Title"/>
    <w:basedOn w:val="Normal"/>
    <w:next w:val="Normal"/>
    <w:link w:val="TitleChar"/>
    <w:qFormat/>
    <w:rsid w:val="00B7052C"/>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B7052C"/>
    <w:rPr>
      <w:rFonts w:ascii="Cambria" w:eastAsia="Times New Roman" w:hAnsi="Cambria" w:cs="Times New Roman"/>
      <w:b/>
      <w:bCs/>
      <w:kern w:val="28"/>
      <w:sz w:val="32"/>
      <w:szCs w:val="32"/>
      <w:lang w:val="en-US"/>
    </w:rPr>
  </w:style>
  <w:style w:type="paragraph" w:styleId="TOC3">
    <w:name w:val="toc 3"/>
    <w:basedOn w:val="Normal"/>
    <w:next w:val="Normal"/>
    <w:autoRedefine/>
    <w:uiPriority w:val="39"/>
    <w:unhideWhenUsed/>
    <w:qFormat/>
    <w:rsid w:val="00B7052C"/>
    <w:pPr>
      <w:spacing w:after="0"/>
      <w:ind w:left="480"/>
    </w:pPr>
    <w:rPr>
      <w:rFonts w:ascii="Calibri" w:hAnsi="Calibri"/>
      <w:i/>
      <w:iCs/>
      <w:sz w:val="20"/>
      <w:szCs w:val="20"/>
    </w:rPr>
  </w:style>
  <w:style w:type="paragraph" w:styleId="TOC4">
    <w:name w:val="toc 4"/>
    <w:basedOn w:val="Normal"/>
    <w:next w:val="Normal"/>
    <w:autoRedefine/>
    <w:semiHidden/>
    <w:unhideWhenUsed/>
    <w:rsid w:val="00B7052C"/>
    <w:pPr>
      <w:spacing w:after="0"/>
      <w:ind w:left="720"/>
    </w:pPr>
    <w:rPr>
      <w:rFonts w:ascii="Calibri" w:hAnsi="Calibri"/>
      <w:sz w:val="18"/>
      <w:szCs w:val="18"/>
    </w:rPr>
  </w:style>
  <w:style w:type="paragraph" w:styleId="TOC5">
    <w:name w:val="toc 5"/>
    <w:basedOn w:val="Normal"/>
    <w:next w:val="Normal"/>
    <w:autoRedefine/>
    <w:semiHidden/>
    <w:unhideWhenUsed/>
    <w:rsid w:val="00B7052C"/>
    <w:pPr>
      <w:spacing w:after="0"/>
      <w:ind w:left="960"/>
    </w:pPr>
    <w:rPr>
      <w:rFonts w:ascii="Calibri" w:hAnsi="Calibri"/>
      <w:sz w:val="18"/>
      <w:szCs w:val="18"/>
    </w:rPr>
  </w:style>
  <w:style w:type="paragraph" w:styleId="TOC6">
    <w:name w:val="toc 6"/>
    <w:basedOn w:val="Normal"/>
    <w:next w:val="Normal"/>
    <w:autoRedefine/>
    <w:semiHidden/>
    <w:unhideWhenUsed/>
    <w:rsid w:val="00B7052C"/>
    <w:pPr>
      <w:spacing w:after="0"/>
      <w:ind w:left="1200"/>
    </w:pPr>
    <w:rPr>
      <w:rFonts w:ascii="Calibri" w:hAnsi="Calibri"/>
      <w:sz w:val="18"/>
      <w:szCs w:val="18"/>
    </w:rPr>
  </w:style>
  <w:style w:type="paragraph" w:styleId="TOC7">
    <w:name w:val="toc 7"/>
    <w:basedOn w:val="Normal"/>
    <w:next w:val="Normal"/>
    <w:autoRedefine/>
    <w:semiHidden/>
    <w:unhideWhenUsed/>
    <w:rsid w:val="00B7052C"/>
    <w:pPr>
      <w:spacing w:after="0"/>
      <w:ind w:left="1440"/>
    </w:pPr>
    <w:rPr>
      <w:rFonts w:ascii="Calibri" w:hAnsi="Calibri"/>
      <w:sz w:val="18"/>
      <w:szCs w:val="18"/>
    </w:rPr>
  </w:style>
  <w:style w:type="paragraph" w:styleId="TOC8">
    <w:name w:val="toc 8"/>
    <w:basedOn w:val="Normal"/>
    <w:next w:val="Normal"/>
    <w:autoRedefine/>
    <w:semiHidden/>
    <w:unhideWhenUsed/>
    <w:rsid w:val="00B7052C"/>
    <w:pPr>
      <w:spacing w:after="0"/>
      <w:ind w:left="1680"/>
    </w:pPr>
    <w:rPr>
      <w:rFonts w:ascii="Calibri" w:hAnsi="Calibri"/>
      <w:sz w:val="18"/>
      <w:szCs w:val="18"/>
    </w:rPr>
  </w:style>
  <w:style w:type="paragraph" w:styleId="TOC9">
    <w:name w:val="toc 9"/>
    <w:basedOn w:val="Normal"/>
    <w:next w:val="Normal"/>
    <w:autoRedefine/>
    <w:semiHidden/>
    <w:unhideWhenUsed/>
    <w:rsid w:val="00B7052C"/>
    <w:pPr>
      <w:spacing w:after="0"/>
      <w:ind w:left="1920"/>
    </w:pPr>
    <w:rPr>
      <w:rFonts w:ascii="Calibri" w:hAnsi="Calibri"/>
      <w:sz w:val="18"/>
      <w:szCs w:val="18"/>
    </w:rPr>
  </w:style>
  <w:style w:type="paragraph" w:customStyle="1" w:styleId="Bull">
    <w:name w:val="Bull"/>
    <w:basedOn w:val="Normal"/>
    <w:rsid w:val="00B7052C"/>
    <w:pPr>
      <w:numPr>
        <w:numId w:val="2"/>
      </w:numPr>
      <w:tabs>
        <w:tab w:val="clear" w:pos="910"/>
      </w:tabs>
      <w:spacing w:after="0"/>
      <w:ind w:left="220" w:right="7312" w:hanging="220"/>
    </w:pPr>
    <w:rPr>
      <w:rFonts w:ascii="Times New Roman" w:hAnsi="Times New Roman"/>
      <w:sz w:val="20"/>
      <w:szCs w:val="22"/>
    </w:rPr>
  </w:style>
  <w:style w:type="paragraph" w:styleId="Header">
    <w:name w:val="header"/>
    <w:basedOn w:val="Normal"/>
    <w:link w:val="HeaderChar"/>
    <w:unhideWhenUsed/>
    <w:rsid w:val="00B7052C"/>
    <w:pPr>
      <w:tabs>
        <w:tab w:val="center" w:pos="4536"/>
        <w:tab w:val="right" w:pos="9072"/>
      </w:tabs>
    </w:pPr>
  </w:style>
  <w:style w:type="character" w:customStyle="1" w:styleId="HeaderChar">
    <w:name w:val="Header Char"/>
    <w:basedOn w:val="DefaultParagraphFont"/>
    <w:link w:val="Header"/>
    <w:rsid w:val="00B7052C"/>
    <w:rPr>
      <w:rFonts w:ascii="Garamond" w:eastAsia="Times New Roman" w:hAnsi="Garamond" w:cs="Times New Roman"/>
      <w:sz w:val="24"/>
      <w:szCs w:val="24"/>
      <w:lang w:val="en-US"/>
    </w:rPr>
  </w:style>
  <w:style w:type="paragraph" w:styleId="Footer">
    <w:name w:val="footer"/>
    <w:basedOn w:val="Normal"/>
    <w:link w:val="FooterChar"/>
    <w:unhideWhenUsed/>
    <w:rsid w:val="00B7052C"/>
    <w:pPr>
      <w:tabs>
        <w:tab w:val="center" w:pos="4536"/>
        <w:tab w:val="right" w:pos="9072"/>
      </w:tabs>
    </w:pPr>
  </w:style>
  <w:style w:type="character" w:customStyle="1" w:styleId="FooterChar">
    <w:name w:val="Footer Char"/>
    <w:basedOn w:val="DefaultParagraphFont"/>
    <w:link w:val="Footer"/>
    <w:rsid w:val="00B7052C"/>
    <w:rPr>
      <w:rFonts w:ascii="Garamond" w:eastAsia="Times New Roman" w:hAnsi="Garamond" w:cs="Times New Roman"/>
      <w:sz w:val="24"/>
      <w:szCs w:val="24"/>
      <w:lang w:val="en-US"/>
    </w:rPr>
  </w:style>
  <w:style w:type="paragraph" w:customStyle="1" w:styleId="spip">
    <w:name w:val="spip"/>
    <w:basedOn w:val="Normal"/>
    <w:rsid w:val="00B7052C"/>
    <w:pPr>
      <w:spacing w:before="100" w:beforeAutospacing="1" w:after="100" w:afterAutospacing="1"/>
    </w:pPr>
    <w:rPr>
      <w:rFonts w:ascii="Times New Roman" w:hAnsi="Times New Roman"/>
      <w:lang w:val="de-DE" w:eastAsia="de-DE"/>
    </w:rPr>
  </w:style>
  <w:style w:type="character" w:styleId="Strong">
    <w:name w:val="Strong"/>
    <w:uiPriority w:val="22"/>
    <w:qFormat/>
    <w:rsid w:val="00B7052C"/>
    <w:rPr>
      <w:b/>
      <w:bCs/>
    </w:rPr>
  </w:style>
  <w:style w:type="character" w:styleId="CommentReference">
    <w:name w:val="annotation reference"/>
    <w:uiPriority w:val="99"/>
    <w:unhideWhenUsed/>
    <w:rsid w:val="00B7052C"/>
    <w:rPr>
      <w:sz w:val="16"/>
      <w:szCs w:val="16"/>
    </w:rPr>
  </w:style>
  <w:style w:type="paragraph" w:styleId="CommentText">
    <w:name w:val="annotation text"/>
    <w:basedOn w:val="Normal"/>
    <w:link w:val="CommentTextChar"/>
    <w:uiPriority w:val="99"/>
    <w:unhideWhenUsed/>
    <w:rsid w:val="00B7052C"/>
    <w:rPr>
      <w:sz w:val="20"/>
      <w:szCs w:val="20"/>
    </w:rPr>
  </w:style>
  <w:style w:type="character" w:customStyle="1" w:styleId="KommentartextZchn">
    <w:name w:val="Kommentartext Zchn"/>
    <w:basedOn w:val="DefaultParagraphFont"/>
    <w:uiPriority w:val="99"/>
    <w:rsid w:val="00B7052C"/>
    <w:rPr>
      <w:rFonts w:ascii="Garamond" w:eastAsia="Times New Roman" w:hAnsi="Garamond" w:cs="Times New Roman"/>
      <w:sz w:val="20"/>
      <w:szCs w:val="20"/>
      <w:lang w:val="en-US"/>
    </w:rPr>
  </w:style>
  <w:style w:type="paragraph" w:styleId="CommentSubject">
    <w:name w:val="annotation subject"/>
    <w:basedOn w:val="CommentText"/>
    <w:next w:val="CommentText"/>
    <w:link w:val="CommentSubjectChar"/>
    <w:semiHidden/>
    <w:unhideWhenUsed/>
    <w:rsid w:val="00B7052C"/>
    <w:rPr>
      <w:b/>
      <w:bCs/>
    </w:rPr>
  </w:style>
  <w:style w:type="character" w:customStyle="1" w:styleId="CommentSubjectChar">
    <w:name w:val="Comment Subject Char"/>
    <w:basedOn w:val="KommentartextZchn"/>
    <w:link w:val="CommentSubject"/>
    <w:semiHidden/>
    <w:rsid w:val="00B7052C"/>
    <w:rPr>
      <w:rFonts w:ascii="Garamond" w:eastAsia="Times New Roman" w:hAnsi="Garamond" w:cs="Times New Roman"/>
      <w:b/>
      <w:bCs/>
      <w:sz w:val="20"/>
      <w:szCs w:val="20"/>
      <w:lang w:val="en-US"/>
    </w:rPr>
  </w:style>
  <w:style w:type="paragraph" w:customStyle="1" w:styleId="Titreobjet">
    <w:name w:val="Titre objet"/>
    <w:basedOn w:val="Normal"/>
    <w:next w:val="Normal"/>
    <w:rsid w:val="00B7052C"/>
    <w:pPr>
      <w:spacing w:before="360" w:after="360"/>
      <w:jc w:val="center"/>
    </w:pPr>
    <w:rPr>
      <w:rFonts w:ascii="Times New Roman" w:hAnsi="Times New Roman"/>
      <w:b/>
      <w:lang w:val="en-GB" w:eastAsia="de-DE"/>
    </w:rPr>
  </w:style>
  <w:style w:type="paragraph" w:customStyle="1" w:styleId="Typedudocument">
    <w:name w:val="Type du document"/>
    <w:basedOn w:val="Normal"/>
    <w:next w:val="Normal"/>
    <w:rsid w:val="00B7052C"/>
    <w:pPr>
      <w:spacing w:before="360" w:after="0"/>
      <w:jc w:val="center"/>
    </w:pPr>
    <w:rPr>
      <w:rFonts w:ascii="Times New Roman" w:hAnsi="Times New Roman"/>
      <w:b/>
      <w:lang w:val="en-GB" w:eastAsia="de-DE"/>
    </w:rPr>
  </w:style>
  <w:style w:type="paragraph" w:styleId="BodyTextIndent">
    <w:name w:val="Body Text Indent"/>
    <w:basedOn w:val="Normal"/>
    <w:link w:val="BodyTextIndentChar"/>
    <w:semiHidden/>
    <w:rsid w:val="00B7052C"/>
    <w:pPr>
      <w:autoSpaceDE w:val="0"/>
      <w:autoSpaceDN w:val="0"/>
      <w:adjustRightInd w:val="0"/>
      <w:spacing w:after="0"/>
      <w:ind w:left="142" w:hanging="142"/>
    </w:pPr>
    <w:rPr>
      <w:rFonts w:ascii="Calibri" w:hAnsi="Calibri"/>
      <w:sz w:val="21"/>
    </w:rPr>
  </w:style>
  <w:style w:type="character" w:customStyle="1" w:styleId="BodyTextIndentChar">
    <w:name w:val="Body Text Indent Char"/>
    <w:basedOn w:val="DefaultParagraphFont"/>
    <w:link w:val="BodyTextIndent"/>
    <w:semiHidden/>
    <w:rsid w:val="00B7052C"/>
    <w:rPr>
      <w:rFonts w:ascii="Calibri" w:eastAsia="Times New Roman" w:hAnsi="Calibri" w:cs="Times New Roman"/>
      <w:sz w:val="21"/>
      <w:szCs w:val="24"/>
      <w:lang w:val="en-US"/>
    </w:rPr>
  </w:style>
  <w:style w:type="paragraph" w:styleId="NormalWeb">
    <w:name w:val="Normal (Web)"/>
    <w:basedOn w:val="Normal"/>
    <w:uiPriority w:val="99"/>
    <w:semiHidden/>
    <w:unhideWhenUsed/>
    <w:rsid w:val="00B7052C"/>
    <w:rPr>
      <w:rFonts w:ascii="Times New Roman" w:hAnsi="Times New Roman"/>
    </w:rPr>
  </w:style>
  <w:style w:type="paragraph" w:customStyle="1" w:styleId="Elencoacolori-Colore11">
    <w:name w:val="Elenco a colori - Colore 11"/>
    <w:basedOn w:val="Normal"/>
    <w:qFormat/>
    <w:rsid w:val="00B7052C"/>
    <w:pPr>
      <w:autoSpaceDE w:val="0"/>
      <w:spacing w:before="120" w:line="360" w:lineRule="auto"/>
      <w:ind w:left="720"/>
      <w:contextualSpacing/>
      <w:jc w:val="both"/>
    </w:pPr>
    <w:rPr>
      <w:rFonts w:ascii="Calibri" w:eastAsia="Calibri" w:hAnsi="Calibri" w:cs="Arial"/>
      <w:bCs/>
      <w:color w:val="000000"/>
      <w:szCs w:val="22"/>
      <w:lang w:val="en-GB"/>
    </w:rPr>
  </w:style>
  <w:style w:type="table" w:customStyle="1" w:styleId="Tabellengitternetz">
    <w:name w:val="Tabellengitternetz"/>
    <w:basedOn w:val="TableNormal"/>
    <w:uiPriority w:val="59"/>
    <w:rsid w:val="00B7052C"/>
    <w:pPr>
      <w:spacing w:after="0" w:line="240" w:lineRule="auto"/>
    </w:pPr>
    <w:rPr>
      <w:rFonts w:ascii="Calibri" w:eastAsia="Calibri" w:hAnsi="Calibri" w:cs="Times New Roman"/>
      <w:sz w:val="20"/>
      <w:szCs w:val="20"/>
      <w:lang w:eastAsia="de-A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Liste-Akzent11">
    <w:name w:val="Helle Liste - Akzent 11"/>
    <w:basedOn w:val="TableNormal"/>
    <w:uiPriority w:val="61"/>
    <w:rsid w:val="00B7052C"/>
    <w:pPr>
      <w:spacing w:after="0" w:line="240" w:lineRule="auto"/>
    </w:pPr>
    <w:rPr>
      <w:rFonts w:ascii="Calibri" w:eastAsia="Calibri" w:hAnsi="Calibri" w:cs="Times New Roman"/>
      <w:sz w:val="20"/>
      <w:szCs w:val="20"/>
      <w:lang w:eastAsia="de-AT"/>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3-Accent1">
    <w:name w:val="Medium Grid 3 Accent 1"/>
    <w:basedOn w:val="TableNormal"/>
    <w:uiPriority w:val="69"/>
    <w:rsid w:val="00B7052C"/>
    <w:pPr>
      <w:spacing w:after="0" w:line="240" w:lineRule="auto"/>
    </w:pPr>
    <w:rPr>
      <w:rFonts w:ascii="Calibri" w:eastAsia="Calibri" w:hAnsi="Calibri" w:cs="Times New Roman"/>
      <w:sz w:val="20"/>
      <w:szCs w:val="20"/>
      <w:lang w:eastAsia="de-AT"/>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Absatz-Tabelle">
    <w:name w:val="Absatz-Tabelle"/>
    <w:basedOn w:val="Normal"/>
    <w:rsid w:val="00B7052C"/>
    <w:pPr>
      <w:keepLines/>
      <w:spacing w:before="60" w:after="40"/>
      <w:ind w:left="113"/>
    </w:pPr>
    <w:rPr>
      <w:rFonts w:ascii="Arial" w:hAnsi="Arial"/>
      <w:sz w:val="18"/>
      <w:szCs w:val="20"/>
      <w:lang w:val="de-DE" w:eastAsia="de-DE"/>
    </w:rPr>
  </w:style>
  <w:style w:type="paragraph" w:styleId="FootnoteText">
    <w:name w:val="footnote text"/>
    <w:basedOn w:val="Normal"/>
    <w:link w:val="FootnoteTextChar"/>
    <w:unhideWhenUsed/>
    <w:rsid w:val="00B7052C"/>
    <w:rPr>
      <w:sz w:val="20"/>
      <w:szCs w:val="20"/>
    </w:rPr>
  </w:style>
  <w:style w:type="character" w:customStyle="1" w:styleId="FootnoteTextChar">
    <w:name w:val="Footnote Text Char"/>
    <w:basedOn w:val="DefaultParagraphFont"/>
    <w:link w:val="FootnoteText"/>
    <w:rsid w:val="00B7052C"/>
    <w:rPr>
      <w:rFonts w:ascii="Garamond" w:eastAsia="Times New Roman" w:hAnsi="Garamond" w:cs="Times New Roman"/>
      <w:sz w:val="20"/>
      <w:szCs w:val="20"/>
      <w:lang w:val="en-US"/>
    </w:rPr>
  </w:style>
  <w:style w:type="character" w:styleId="FootnoteReference">
    <w:name w:val="footnote reference"/>
    <w:unhideWhenUsed/>
    <w:rsid w:val="00B7052C"/>
    <w:rPr>
      <w:vertAlign w:val="superscript"/>
    </w:rPr>
  </w:style>
  <w:style w:type="paragraph" w:styleId="Caption">
    <w:name w:val="caption"/>
    <w:basedOn w:val="Normal"/>
    <w:next w:val="Normal"/>
    <w:uiPriority w:val="35"/>
    <w:unhideWhenUsed/>
    <w:qFormat/>
    <w:rsid w:val="00B7052C"/>
    <w:rPr>
      <w:b/>
      <w:bCs/>
      <w:sz w:val="20"/>
      <w:szCs w:val="20"/>
    </w:rPr>
  </w:style>
  <w:style w:type="paragraph" w:styleId="NoSpacing">
    <w:name w:val="No Spacing"/>
    <w:uiPriority w:val="1"/>
    <w:qFormat/>
    <w:rsid w:val="00B7052C"/>
    <w:pPr>
      <w:spacing w:after="0" w:line="240" w:lineRule="auto"/>
    </w:pPr>
    <w:rPr>
      <w:rFonts w:ascii="Times New Roman" w:eastAsia="Times New Roman" w:hAnsi="Times New Roman" w:cs="Times New Roman"/>
      <w:sz w:val="24"/>
      <w:szCs w:val="24"/>
      <w:lang w:val="de-DE" w:eastAsia="de-DE"/>
    </w:rPr>
  </w:style>
  <w:style w:type="character" w:customStyle="1" w:styleId="biblio-authors">
    <w:name w:val="biblio-authors"/>
    <w:basedOn w:val="DefaultParagraphFont"/>
    <w:rsid w:val="00B7052C"/>
  </w:style>
  <w:style w:type="character" w:customStyle="1" w:styleId="biblio-title">
    <w:name w:val="biblio-title"/>
    <w:basedOn w:val="DefaultParagraphFont"/>
    <w:rsid w:val="00B7052C"/>
  </w:style>
  <w:style w:type="character" w:customStyle="1" w:styleId="biblio-abstract-link1">
    <w:name w:val="biblio-abstract-link1"/>
    <w:rsid w:val="00B7052C"/>
    <w:rPr>
      <w:b w:val="0"/>
      <w:bCs w:val="0"/>
      <w:i w:val="0"/>
      <w:iCs w:val="0"/>
      <w:strike w:val="0"/>
      <w:dstrike w:val="0"/>
      <w:sz w:val="18"/>
      <w:szCs w:val="18"/>
      <w:u w:val="none"/>
      <w:effect w:val="none"/>
    </w:rPr>
  </w:style>
  <w:style w:type="paragraph" w:styleId="Revision">
    <w:name w:val="Revision"/>
    <w:hidden/>
    <w:uiPriority w:val="99"/>
    <w:semiHidden/>
    <w:rsid w:val="00B7052C"/>
    <w:pPr>
      <w:spacing w:after="0" w:line="240" w:lineRule="auto"/>
    </w:pPr>
    <w:rPr>
      <w:rFonts w:ascii="Garamond" w:eastAsia="Times New Roman" w:hAnsi="Garamond" w:cs="Times New Roman"/>
      <w:sz w:val="24"/>
      <w:szCs w:val="24"/>
      <w:lang w:val="en-US"/>
    </w:rPr>
  </w:style>
  <w:style w:type="paragraph" w:styleId="ListParagraph">
    <w:name w:val="List Paragraph"/>
    <w:basedOn w:val="Normal"/>
    <w:uiPriority w:val="34"/>
    <w:qFormat/>
    <w:rsid w:val="00B7052C"/>
    <w:pPr>
      <w:spacing w:after="0"/>
      <w:ind w:left="720"/>
      <w:contextualSpacing/>
    </w:pPr>
    <w:rPr>
      <w:rFonts w:ascii="Times New Roman" w:hAnsi="Times New Roman"/>
      <w:lang w:val="de-DE" w:eastAsia="de-DE"/>
    </w:rPr>
  </w:style>
  <w:style w:type="paragraph" w:customStyle="1" w:styleId="Listenabsatz1">
    <w:name w:val="Listenabsatz1"/>
    <w:basedOn w:val="Normal"/>
    <w:uiPriority w:val="34"/>
    <w:qFormat/>
    <w:rsid w:val="00B7052C"/>
    <w:pPr>
      <w:spacing w:after="0"/>
      <w:ind w:left="720"/>
      <w:contextualSpacing/>
    </w:pPr>
    <w:rPr>
      <w:rFonts w:ascii="Times New Roman" w:eastAsia="Calibri" w:hAnsi="Times New Roman"/>
      <w:lang w:val="en-GB" w:eastAsia="ja-JP"/>
    </w:rPr>
  </w:style>
  <w:style w:type="paragraph" w:customStyle="1" w:styleId="BODY">
    <w:name w:val="BODY"/>
    <w:basedOn w:val="BodyText"/>
    <w:link w:val="BODYChar"/>
    <w:qFormat/>
    <w:rsid w:val="00B7052C"/>
    <w:pPr>
      <w:tabs>
        <w:tab w:val="left" w:pos="850"/>
        <w:tab w:val="left" w:pos="1191"/>
        <w:tab w:val="left" w:pos="1531"/>
      </w:tabs>
      <w:spacing w:after="240"/>
      <w:jc w:val="both"/>
    </w:pPr>
    <w:rPr>
      <w:rFonts w:ascii="Arial" w:hAnsi="Arial"/>
      <w:sz w:val="22"/>
      <w:szCs w:val="20"/>
      <w:lang w:val="fr-FR"/>
    </w:rPr>
  </w:style>
  <w:style w:type="character" w:customStyle="1" w:styleId="BODYChar">
    <w:name w:val="BODY Char"/>
    <w:link w:val="BODY"/>
    <w:rsid w:val="00B7052C"/>
    <w:rPr>
      <w:rFonts w:ascii="Arial" w:eastAsia="Times New Roman" w:hAnsi="Arial" w:cs="Times New Roman"/>
      <w:szCs w:val="20"/>
      <w:lang w:val="fr-FR"/>
    </w:rPr>
  </w:style>
  <w:style w:type="paragraph" w:styleId="BodyText">
    <w:name w:val="Body Text"/>
    <w:basedOn w:val="Normal"/>
    <w:link w:val="BodyTextChar"/>
    <w:uiPriority w:val="99"/>
    <w:semiHidden/>
    <w:unhideWhenUsed/>
    <w:rsid w:val="00B7052C"/>
  </w:style>
  <w:style w:type="character" w:customStyle="1" w:styleId="BodyTextChar">
    <w:name w:val="Body Text Char"/>
    <w:basedOn w:val="DefaultParagraphFont"/>
    <w:link w:val="BodyText"/>
    <w:uiPriority w:val="99"/>
    <w:semiHidden/>
    <w:rsid w:val="00B7052C"/>
    <w:rPr>
      <w:rFonts w:ascii="Garamond" w:eastAsia="Times New Roman" w:hAnsi="Garamond" w:cs="Times New Roman"/>
      <w:sz w:val="24"/>
      <w:szCs w:val="24"/>
      <w:lang w:val="en-US"/>
    </w:rPr>
  </w:style>
  <w:style w:type="character" w:styleId="PlaceholderText">
    <w:name w:val="Placeholder Text"/>
    <w:basedOn w:val="DefaultParagraphFont"/>
    <w:uiPriority w:val="99"/>
    <w:semiHidden/>
    <w:rsid w:val="00B7052C"/>
    <w:rPr>
      <w:color w:val="808080"/>
    </w:rPr>
  </w:style>
  <w:style w:type="character" w:customStyle="1" w:styleId="Formatvorlage1">
    <w:name w:val="Formatvorlage1"/>
    <w:basedOn w:val="DefaultParagraphFont"/>
    <w:rsid w:val="00B7052C"/>
    <w:rPr>
      <w:rFonts w:ascii="Arial" w:hAnsi="Arial"/>
      <w:color w:val="4F81BD" w:themeColor="accent1"/>
      <w:sz w:val="20"/>
    </w:rPr>
  </w:style>
  <w:style w:type="character" w:customStyle="1" w:styleId="Formatvorlage2">
    <w:name w:val="Formatvorlage2"/>
    <w:basedOn w:val="DefaultParagraphFont"/>
    <w:rsid w:val="00B7052C"/>
    <w:rPr>
      <w:rFonts w:ascii="Arial" w:hAnsi="Arial"/>
      <w:u w:color="1F497D" w:themeColor="text2"/>
    </w:rPr>
  </w:style>
  <w:style w:type="paragraph" w:styleId="DocumentMap">
    <w:name w:val="Document Map"/>
    <w:basedOn w:val="Normal"/>
    <w:link w:val="DocumentMapChar"/>
    <w:uiPriority w:val="99"/>
    <w:semiHidden/>
    <w:unhideWhenUsed/>
    <w:rsid w:val="00B7052C"/>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B7052C"/>
    <w:rPr>
      <w:rFonts w:ascii="Tahoma" w:eastAsia="Times New Roman" w:hAnsi="Tahoma" w:cs="Tahoma"/>
      <w:sz w:val="16"/>
      <w:szCs w:val="16"/>
      <w:lang w:val="en-US"/>
    </w:rPr>
  </w:style>
  <w:style w:type="paragraph" w:styleId="Subtitle">
    <w:name w:val="Subtitle"/>
    <w:basedOn w:val="Normal"/>
    <w:next w:val="Normal"/>
    <w:link w:val="SubtitleChar"/>
    <w:uiPriority w:val="11"/>
    <w:qFormat/>
    <w:rsid w:val="00B7052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7052C"/>
    <w:rPr>
      <w:rFonts w:asciiTheme="majorHAnsi" w:eastAsiaTheme="majorEastAsia" w:hAnsiTheme="majorHAnsi" w:cstheme="majorBidi"/>
      <w:i/>
      <w:iCs/>
      <w:color w:val="4F81BD" w:themeColor="accent1"/>
      <w:spacing w:val="15"/>
      <w:sz w:val="24"/>
      <w:szCs w:val="24"/>
      <w:lang w:val="en-US"/>
    </w:rPr>
  </w:style>
  <w:style w:type="character" w:customStyle="1" w:styleId="CommentTextChar">
    <w:name w:val="Comment Text Char"/>
    <w:basedOn w:val="DefaultParagraphFont"/>
    <w:link w:val="CommentText"/>
    <w:uiPriority w:val="99"/>
    <w:rsid w:val="00B7052C"/>
    <w:rPr>
      <w:rFonts w:ascii="Garamond" w:eastAsia="Times New Roman" w:hAnsi="Garamond" w:cs="Times New Roman"/>
      <w:sz w:val="20"/>
      <w:szCs w:val="20"/>
      <w:lang w:val="en-US"/>
    </w:rPr>
  </w:style>
  <w:style w:type="table" w:styleId="TableGrid">
    <w:name w:val="Table Grid"/>
    <w:basedOn w:val="TableNormal"/>
    <w:uiPriority w:val="59"/>
    <w:rsid w:val="00B705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932255"/>
    <w:pPr>
      <w:spacing w:after="120" w:line="240" w:lineRule="auto"/>
    </w:pPr>
    <w:rPr>
      <w:rFonts w:ascii="Garamond" w:eastAsia="Times New Roman" w:hAnsi="Garamond" w:cs="Times New Roman"/>
      <w:sz w:val="24"/>
      <w:szCs w:val="24"/>
      <w:lang w:val="en-US"/>
    </w:rPr>
  </w:style>
  <w:style w:type="paragraph" w:styleId="Heading1">
    <w:name w:val="heading 1"/>
    <w:basedOn w:val="Normal"/>
    <w:next w:val="Normal"/>
    <w:link w:val="Heading1Char"/>
    <w:uiPriority w:val="9"/>
    <w:qFormat/>
    <w:rsid w:val="00B7052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B7052C"/>
    <w:pPr>
      <w:keepNext/>
      <w:numPr>
        <w:numId w:val="1"/>
      </w:numPr>
      <w:spacing w:before="360" w:after="60"/>
      <w:outlineLvl w:val="1"/>
    </w:pPr>
    <w:rPr>
      <w:rFonts w:ascii="AvantGarde" w:hAnsi="AvantGarde" w:cs="Arial"/>
      <w:b/>
      <w:bCs/>
      <w:i/>
      <w:iCs/>
      <w:sz w:val="28"/>
      <w:szCs w:val="28"/>
    </w:rPr>
  </w:style>
  <w:style w:type="paragraph" w:styleId="Heading3">
    <w:name w:val="heading 3"/>
    <w:basedOn w:val="Normal"/>
    <w:next w:val="Normal"/>
    <w:link w:val="Heading3Char"/>
    <w:uiPriority w:val="9"/>
    <w:unhideWhenUsed/>
    <w:qFormat/>
    <w:rsid w:val="00B7052C"/>
    <w:pPr>
      <w:keepNext/>
      <w:keepLines/>
      <w:numPr>
        <w:numId w:val="2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B7052C"/>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52C"/>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rsid w:val="00B7052C"/>
    <w:rPr>
      <w:rFonts w:ascii="AvantGarde" w:eastAsia="Times New Roman" w:hAnsi="AvantGarde" w:cs="Arial"/>
      <w:b/>
      <w:bCs/>
      <w:i/>
      <w:iCs/>
      <w:sz w:val="28"/>
      <w:szCs w:val="28"/>
      <w:lang w:val="en-US"/>
    </w:rPr>
  </w:style>
  <w:style w:type="character" w:customStyle="1" w:styleId="Heading3Char">
    <w:name w:val="Heading 3 Char"/>
    <w:basedOn w:val="DefaultParagraphFont"/>
    <w:link w:val="Heading3"/>
    <w:uiPriority w:val="9"/>
    <w:rsid w:val="00B7052C"/>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rsid w:val="00B7052C"/>
    <w:rPr>
      <w:rFonts w:ascii="Times New Roman" w:eastAsia="Times New Roman" w:hAnsi="Times New Roman" w:cs="Times New Roman"/>
      <w:b/>
      <w:bCs/>
      <w:sz w:val="28"/>
      <w:szCs w:val="28"/>
      <w:lang w:val="en-US"/>
    </w:rPr>
  </w:style>
  <w:style w:type="paragraph" w:styleId="TOC2">
    <w:name w:val="toc 2"/>
    <w:basedOn w:val="Normal"/>
    <w:next w:val="Normal"/>
    <w:autoRedefine/>
    <w:uiPriority w:val="39"/>
    <w:qFormat/>
    <w:rsid w:val="00B7052C"/>
    <w:pPr>
      <w:tabs>
        <w:tab w:val="left" w:pos="720"/>
        <w:tab w:val="right" w:pos="9062"/>
      </w:tabs>
      <w:spacing w:after="0"/>
      <w:ind w:left="240"/>
    </w:pPr>
    <w:rPr>
      <w:rFonts w:ascii="Arial Narrow" w:hAnsi="Arial Narrow"/>
      <w:b/>
      <w:smallCaps/>
      <w:noProof/>
      <w:sz w:val="40"/>
      <w:szCs w:val="40"/>
      <w:lang w:val="en-GB"/>
    </w:rPr>
  </w:style>
  <w:style w:type="character" w:styleId="Hyperlink">
    <w:name w:val="Hyperlink"/>
    <w:uiPriority w:val="99"/>
    <w:rsid w:val="00B7052C"/>
    <w:rPr>
      <w:color w:val="0000FF"/>
      <w:u w:val="single"/>
    </w:rPr>
  </w:style>
  <w:style w:type="paragraph" w:styleId="ListBullet">
    <w:name w:val="List Bullet"/>
    <w:basedOn w:val="Normal"/>
    <w:semiHidden/>
    <w:rsid w:val="00B7052C"/>
    <w:pPr>
      <w:numPr>
        <w:ilvl w:val="1"/>
        <w:numId w:val="1"/>
      </w:numPr>
    </w:pPr>
  </w:style>
  <w:style w:type="paragraph" w:customStyle="1" w:styleId="Default">
    <w:name w:val="Default"/>
    <w:rsid w:val="00B7052C"/>
    <w:pPr>
      <w:autoSpaceDE w:val="0"/>
      <w:autoSpaceDN w:val="0"/>
      <w:adjustRightInd w:val="0"/>
      <w:spacing w:after="0" w:line="240" w:lineRule="auto"/>
    </w:pPr>
    <w:rPr>
      <w:rFonts w:ascii="Arial" w:eastAsia="Calibri" w:hAnsi="Arial" w:cs="Arial"/>
      <w:color w:val="000000"/>
      <w:sz w:val="24"/>
      <w:szCs w:val="24"/>
      <w:lang w:val="de-DE" w:eastAsia="de-DE"/>
    </w:rPr>
  </w:style>
  <w:style w:type="character" w:styleId="FollowedHyperlink">
    <w:name w:val="FollowedHyperlink"/>
    <w:semiHidden/>
    <w:unhideWhenUsed/>
    <w:rsid w:val="00B7052C"/>
    <w:rPr>
      <w:color w:val="800080"/>
      <w:u w:val="single"/>
    </w:rPr>
  </w:style>
  <w:style w:type="paragraph" w:styleId="TOC1">
    <w:name w:val="toc 1"/>
    <w:basedOn w:val="Normal"/>
    <w:next w:val="Normal"/>
    <w:autoRedefine/>
    <w:uiPriority w:val="39"/>
    <w:unhideWhenUsed/>
    <w:qFormat/>
    <w:rsid w:val="00B7052C"/>
    <w:pPr>
      <w:spacing w:before="120"/>
    </w:pPr>
    <w:rPr>
      <w:rFonts w:ascii="Calibri" w:hAnsi="Calibri"/>
      <w:b/>
      <w:bCs/>
      <w:caps/>
      <w:sz w:val="20"/>
      <w:szCs w:val="20"/>
    </w:rPr>
  </w:style>
  <w:style w:type="paragraph" w:styleId="BalloonText">
    <w:name w:val="Balloon Text"/>
    <w:basedOn w:val="Normal"/>
    <w:link w:val="BalloonTextChar"/>
    <w:uiPriority w:val="99"/>
    <w:semiHidden/>
    <w:unhideWhenUsed/>
    <w:rsid w:val="00B7052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52C"/>
    <w:rPr>
      <w:rFonts w:ascii="Tahoma" w:eastAsia="Times New Roman" w:hAnsi="Tahoma" w:cs="Tahoma"/>
      <w:sz w:val="16"/>
      <w:szCs w:val="16"/>
      <w:lang w:val="en-US"/>
    </w:rPr>
  </w:style>
  <w:style w:type="paragraph" w:styleId="TOCHeading">
    <w:name w:val="TOC Heading"/>
    <w:basedOn w:val="Heading1"/>
    <w:next w:val="Normal"/>
    <w:qFormat/>
    <w:rsid w:val="00B7052C"/>
    <w:pPr>
      <w:keepLines/>
      <w:spacing w:before="480" w:after="0" w:line="276" w:lineRule="auto"/>
      <w:outlineLvl w:val="9"/>
    </w:pPr>
    <w:rPr>
      <w:color w:val="365F91"/>
      <w:kern w:val="0"/>
      <w:sz w:val="28"/>
      <w:szCs w:val="28"/>
      <w:lang w:val="de-DE"/>
    </w:rPr>
  </w:style>
  <w:style w:type="paragraph" w:styleId="Title">
    <w:name w:val="Title"/>
    <w:basedOn w:val="Normal"/>
    <w:next w:val="Normal"/>
    <w:link w:val="TitleChar"/>
    <w:qFormat/>
    <w:rsid w:val="00B7052C"/>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B7052C"/>
    <w:rPr>
      <w:rFonts w:ascii="Cambria" w:eastAsia="Times New Roman" w:hAnsi="Cambria" w:cs="Times New Roman"/>
      <w:b/>
      <w:bCs/>
      <w:kern w:val="28"/>
      <w:sz w:val="32"/>
      <w:szCs w:val="32"/>
      <w:lang w:val="en-US"/>
    </w:rPr>
  </w:style>
  <w:style w:type="paragraph" w:styleId="TOC3">
    <w:name w:val="toc 3"/>
    <w:basedOn w:val="Normal"/>
    <w:next w:val="Normal"/>
    <w:autoRedefine/>
    <w:uiPriority w:val="39"/>
    <w:unhideWhenUsed/>
    <w:qFormat/>
    <w:rsid w:val="00B7052C"/>
    <w:pPr>
      <w:spacing w:after="0"/>
      <w:ind w:left="480"/>
    </w:pPr>
    <w:rPr>
      <w:rFonts w:ascii="Calibri" w:hAnsi="Calibri"/>
      <w:i/>
      <w:iCs/>
      <w:sz w:val="20"/>
      <w:szCs w:val="20"/>
    </w:rPr>
  </w:style>
  <w:style w:type="paragraph" w:styleId="TOC4">
    <w:name w:val="toc 4"/>
    <w:basedOn w:val="Normal"/>
    <w:next w:val="Normal"/>
    <w:autoRedefine/>
    <w:semiHidden/>
    <w:unhideWhenUsed/>
    <w:rsid w:val="00B7052C"/>
    <w:pPr>
      <w:spacing w:after="0"/>
      <w:ind w:left="720"/>
    </w:pPr>
    <w:rPr>
      <w:rFonts w:ascii="Calibri" w:hAnsi="Calibri"/>
      <w:sz w:val="18"/>
      <w:szCs w:val="18"/>
    </w:rPr>
  </w:style>
  <w:style w:type="paragraph" w:styleId="TOC5">
    <w:name w:val="toc 5"/>
    <w:basedOn w:val="Normal"/>
    <w:next w:val="Normal"/>
    <w:autoRedefine/>
    <w:semiHidden/>
    <w:unhideWhenUsed/>
    <w:rsid w:val="00B7052C"/>
    <w:pPr>
      <w:spacing w:after="0"/>
      <w:ind w:left="960"/>
    </w:pPr>
    <w:rPr>
      <w:rFonts w:ascii="Calibri" w:hAnsi="Calibri"/>
      <w:sz w:val="18"/>
      <w:szCs w:val="18"/>
    </w:rPr>
  </w:style>
  <w:style w:type="paragraph" w:styleId="TOC6">
    <w:name w:val="toc 6"/>
    <w:basedOn w:val="Normal"/>
    <w:next w:val="Normal"/>
    <w:autoRedefine/>
    <w:semiHidden/>
    <w:unhideWhenUsed/>
    <w:rsid w:val="00B7052C"/>
    <w:pPr>
      <w:spacing w:after="0"/>
      <w:ind w:left="1200"/>
    </w:pPr>
    <w:rPr>
      <w:rFonts w:ascii="Calibri" w:hAnsi="Calibri"/>
      <w:sz w:val="18"/>
      <w:szCs w:val="18"/>
    </w:rPr>
  </w:style>
  <w:style w:type="paragraph" w:styleId="TOC7">
    <w:name w:val="toc 7"/>
    <w:basedOn w:val="Normal"/>
    <w:next w:val="Normal"/>
    <w:autoRedefine/>
    <w:semiHidden/>
    <w:unhideWhenUsed/>
    <w:rsid w:val="00B7052C"/>
    <w:pPr>
      <w:spacing w:after="0"/>
      <w:ind w:left="1440"/>
    </w:pPr>
    <w:rPr>
      <w:rFonts w:ascii="Calibri" w:hAnsi="Calibri"/>
      <w:sz w:val="18"/>
      <w:szCs w:val="18"/>
    </w:rPr>
  </w:style>
  <w:style w:type="paragraph" w:styleId="TOC8">
    <w:name w:val="toc 8"/>
    <w:basedOn w:val="Normal"/>
    <w:next w:val="Normal"/>
    <w:autoRedefine/>
    <w:semiHidden/>
    <w:unhideWhenUsed/>
    <w:rsid w:val="00B7052C"/>
    <w:pPr>
      <w:spacing w:after="0"/>
      <w:ind w:left="1680"/>
    </w:pPr>
    <w:rPr>
      <w:rFonts w:ascii="Calibri" w:hAnsi="Calibri"/>
      <w:sz w:val="18"/>
      <w:szCs w:val="18"/>
    </w:rPr>
  </w:style>
  <w:style w:type="paragraph" w:styleId="TOC9">
    <w:name w:val="toc 9"/>
    <w:basedOn w:val="Normal"/>
    <w:next w:val="Normal"/>
    <w:autoRedefine/>
    <w:semiHidden/>
    <w:unhideWhenUsed/>
    <w:rsid w:val="00B7052C"/>
    <w:pPr>
      <w:spacing w:after="0"/>
      <w:ind w:left="1920"/>
    </w:pPr>
    <w:rPr>
      <w:rFonts w:ascii="Calibri" w:hAnsi="Calibri"/>
      <w:sz w:val="18"/>
      <w:szCs w:val="18"/>
    </w:rPr>
  </w:style>
  <w:style w:type="paragraph" w:customStyle="1" w:styleId="Bull">
    <w:name w:val="Bull"/>
    <w:basedOn w:val="Normal"/>
    <w:rsid w:val="00B7052C"/>
    <w:pPr>
      <w:numPr>
        <w:numId w:val="2"/>
      </w:numPr>
      <w:tabs>
        <w:tab w:val="clear" w:pos="910"/>
      </w:tabs>
      <w:spacing w:after="0"/>
      <w:ind w:left="220" w:right="7312" w:hanging="220"/>
    </w:pPr>
    <w:rPr>
      <w:rFonts w:ascii="Times New Roman" w:hAnsi="Times New Roman"/>
      <w:sz w:val="20"/>
      <w:szCs w:val="22"/>
    </w:rPr>
  </w:style>
  <w:style w:type="paragraph" w:styleId="Header">
    <w:name w:val="header"/>
    <w:basedOn w:val="Normal"/>
    <w:link w:val="HeaderChar"/>
    <w:unhideWhenUsed/>
    <w:rsid w:val="00B7052C"/>
    <w:pPr>
      <w:tabs>
        <w:tab w:val="center" w:pos="4536"/>
        <w:tab w:val="right" w:pos="9072"/>
      </w:tabs>
    </w:pPr>
  </w:style>
  <w:style w:type="character" w:customStyle="1" w:styleId="HeaderChar">
    <w:name w:val="Header Char"/>
    <w:basedOn w:val="DefaultParagraphFont"/>
    <w:link w:val="Header"/>
    <w:rsid w:val="00B7052C"/>
    <w:rPr>
      <w:rFonts w:ascii="Garamond" w:eastAsia="Times New Roman" w:hAnsi="Garamond" w:cs="Times New Roman"/>
      <w:sz w:val="24"/>
      <w:szCs w:val="24"/>
      <w:lang w:val="en-US"/>
    </w:rPr>
  </w:style>
  <w:style w:type="paragraph" w:styleId="Footer">
    <w:name w:val="footer"/>
    <w:basedOn w:val="Normal"/>
    <w:link w:val="FooterChar"/>
    <w:unhideWhenUsed/>
    <w:rsid w:val="00B7052C"/>
    <w:pPr>
      <w:tabs>
        <w:tab w:val="center" w:pos="4536"/>
        <w:tab w:val="right" w:pos="9072"/>
      </w:tabs>
    </w:pPr>
  </w:style>
  <w:style w:type="character" w:customStyle="1" w:styleId="FooterChar">
    <w:name w:val="Footer Char"/>
    <w:basedOn w:val="DefaultParagraphFont"/>
    <w:link w:val="Footer"/>
    <w:rsid w:val="00B7052C"/>
    <w:rPr>
      <w:rFonts w:ascii="Garamond" w:eastAsia="Times New Roman" w:hAnsi="Garamond" w:cs="Times New Roman"/>
      <w:sz w:val="24"/>
      <w:szCs w:val="24"/>
      <w:lang w:val="en-US"/>
    </w:rPr>
  </w:style>
  <w:style w:type="paragraph" w:customStyle="1" w:styleId="spip">
    <w:name w:val="spip"/>
    <w:basedOn w:val="Normal"/>
    <w:rsid w:val="00B7052C"/>
    <w:pPr>
      <w:spacing w:before="100" w:beforeAutospacing="1" w:after="100" w:afterAutospacing="1"/>
    </w:pPr>
    <w:rPr>
      <w:rFonts w:ascii="Times New Roman" w:hAnsi="Times New Roman"/>
      <w:lang w:val="de-DE" w:eastAsia="de-DE"/>
    </w:rPr>
  </w:style>
  <w:style w:type="character" w:styleId="Strong">
    <w:name w:val="Strong"/>
    <w:uiPriority w:val="22"/>
    <w:qFormat/>
    <w:rsid w:val="00B7052C"/>
    <w:rPr>
      <w:b/>
      <w:bCs/>
    </w:rPr>
  </w:style>
  <w:style w:type="character" w:styleId="CommentReference">
    <w:name w:val="annotation reference"/>
    <w:uiPriority w:val="99"/>
    <w:unhideWhenUsed/>
    <w:rsid w:val="00B7052C"/>
    <w:rPr>
      <w:sz w:val="16"/>
      <w:szCs w:val="16"/>
    </w:rPr>
  </w:style>
  <w:style w:type="paragraph" w:styleId="CommentText">
    <w:name w:val="annotation text"/>
    <w:basedOn w:val="Normal"/>
    <w:link w:val="CommentTextChar"/>
    <w:uiPriority w:val="99"/>
    <w:unhideWhenUsed/>
    <w:rsid w:val="00B7052C"/>
    <w:rPr>
      <w:sz w:val="20"/>
      <w:szCs w:val="20"/>
    </w:rPr>
  </w:style>
  <w:style w:type="character" w:customStyle="1" w:styleId="KommentartextZchn">
    <w:name w:val="Kommentartext Zchn"/>
    <w:basedOn w:val="DefaultParagraphFont"/>
    <w:uiPriority w:val="99"/>
    <w:rsid w:val="00B7052C"/>
    <w:rPr>
      <w:rFonts w:ascii="Garamond" w:eastAsia="Times New Roman" w:hAnsi="Garamond" w:cs="Times New Roman"/>
      <w:sz w:val="20"/>
      <w:szCs w:val="20"/>
      <w:lang w:val="en-US"/>
    </w:rPr>
  </w:style>
  <w:style w:type="paragraph" w:styleId="CommentSubject">
    <w:name w:val="annotation subject"/>
    <w:basedOn w:val="CommentText"/>
    <w:next w:val="CommentText"/>
    <w:link w:val="CommentSubjectChar"/>
    <w:semiHidden/>
    <w:unhideWhenUsed/>
    <w:rsid w:val="00B7052C"/>
    <w:rPr>
      <w:b/>
      <w:bCs/>
    </w:rPr>
  </w:style>
  <w:style w:type="character" w:customStyle="1" w:styleId="CommentSubjectChar">
    <w:name w:val="Comment Subject Char"/>
    <w:basedOn w:val="KommentartextZchn"/>
    <w:link w:val="CommentSubject"/>
    <w:semiHidden/>
    <w:rsid w:val="00B7052C"/>
    <w:rPr>
      <w:rFonts w:ascii="Garamond" w:eastAsia="Times New Roman" w:hAnsi="Garamond" w:cs="Times New Roman"/>
      <w:b/>
      <w:bCs/>
      <w:sz w:val="20"/>
      <w:szCs w:val="20"/>
      <w:lang w:val="en-US"/>
    </w:rPr>
  </w:style>
  <w:style w:type="paragraph" w:customStyle="1" w:styleId="Titreobjet">
    <w:name w:val="Titre objet"/>
    <w:basedOn w:val="Normal"/>
    <w:next w:val="Normal"/>
    <w:rsid w:val="00B7052C"/>
    <w:pPr>
      <w:spacing w:before="360" w:after="360"/>
      <w:jc w:val="center"/>
    </w:pPr>
    <w:rPr>
      <w:rFonts w:ascii="Times New Roman" w:hAnsi="Times New Roman"/>
      <w:b/>
      <w:lang w:val="en-GB" w:eastAsia="de-DE"/>
    </w:rPr>
  </w:style>
  <w:style w:type="paragraph" w:customStyle="1" w:styleId="Typedudocument">
    <w:name w:val="Type du document"/>
    <w:basedOn w:val="Normal"/>
    <w:next w:val="Normal"/>
    <w:rsid w:val="00B7052C"/>
    <w:pPr>
      <w:spacing w:before="360" w:after="0"/>
      <w:jc w:val="center"/>
    </w:pPr>
    <w:rPr>
      <w:rFonts w:ascii="Times New Roman" w:hAnsi="Times New Roman"/>
      <w:b/>
      <w:lang w:val="en-GB" w:eastAsia="de-DE"/>
    </w:rPr>
  </w:style>
  <w:style w:type="paragraph" w:styleId="BodyTextIndent">
    <w:name w:val="Body Text Indent"/>
    <w:basedOn w:val="Normal"/>
    <w:link w:val="BodyTextIndentChar"/>
    <w:semiHidden/>
    <w:rsid w:val="00B7052C"/>
    <w:pPr>
      <w:autoSpaceDE w:val="0"/>
      <w:autoSpaceDN w:val="0"/>
      <w:adjustRightInd w:val="0"/>
      <w:spacing w:after="0"/>
      <w:ind w:left="142" w:hanging="142"/>
    </w:pPr>
    <w:rPr>
      <w:rFonts w:ascii="Calibri" w:hAnsi="Calibri"/>
      <w:sz w:val="21"/>
    </w:rPr>
  </w:style>
  <w:style w:type="character" w:customStyle="1" w:styleId="BodyTextIndentChar">
    <w:name w:val="Body Text Indent Char"/>
    <w:basedOn w:val="DefaultParagraphFont"/>
    <w:link w:val="BodyTextIndent"/>
    <w:semiHidden/>
    <w:rsid w:val="00B7052C"/>
    <w:rPr>
      <w:rFonts w:ascii="Calibri" w:eastAsia="Times New Roman" w:hAnsi="Calibri" w:cs="Times New Roman"/>
      <w:sz w:val="21"/>
      <w:szCs w:val="24"/>
      <w:lang w:val="en-US"/>
    </w:rPr>
  </w:style>
  <w:style w:type="paragraph" w:styleId="NormalWeb">
    <w:name w:val="Normal (Web)"/>
    <w:basedOn w:val="Normal"/>
    <w:uiPriority w:val="99"/>
    <w:semiHidden/>
    <w:unhideWhenUsed/>
    <w:rsid w:val="00B7052C"/>
    <w:rPr>
      <w:rFonts w:ascii="Times New Roman" w:hAnsi="Times New Roman"/>
    </w:rPr>
  </w:style>
  <w:style w:type="paragraph" w:customStyle="1" w:styleId="Elencoacolori-Colore11">
    <w:name w:val="Elenco a colori - Colore 11"/>
    <w:basedOn w:val="Normal"/>
    <w:qFormat/>
    <w:rsid w:val="00B7052C"/>
    <w:pPr>
      <w:autoSpaceDE w:val="0"/>
      <w:spacing w:before="120" w:line="360" w:lineRule="auto"/>
      <w:ind w:left="720"/>
      <w:contextualSpacing/>
      <w:jc w:val="both"/>
    </w:pPr>
    <w:rPr>
      <w:rFonts w:ascii="Calibri" w:eastAsia="Calibri" w:hAnsi="Calibri" w:cs="Arial"/>
      <w:bCs/>
      <w:color w:val="000000"/>
      <w:szCs w:val="22"/>
      <w:lang w:val="en-GB"/>
    </w:rPr>
  </w:style>
  <w:style w:type="table" w:customStyle="1" w:styleId="Tabellengitternetz">
    <w:name w:val="Tabellengitternetz"/>
    <w:basedOn w:val="TableNormal"/>
    <w:uiPriority w:val="59"/>
    <w:rsid w:val="00B7052C"/>
    <w:pPr>
      <w:spacing w:after="0" w:line="240" w:lineRule="auto"/>
    </w:pPr>
    <w:rPr>
      <w:rFonts w:ascii="Calibri" w:eastAsia="Calibri" w:hAnsi="Calibri" w:cs="Times New Roman"/>
      <w:sz w:val="20"/>
      <w:szCs w:val="20"/>
      <w:lang w:eastAsia="de-A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Liste-Akzent11">
    <w:name w:val="Helle Liste - Akzent 11"/>
    <w:basedOn w:val="TableNormal"/>
    <w:uiPriority w:val="61"/>
    <w:rsid w:val="00B7052C"/>
    <w:pPr>
      <w:spacing w:after="0" w:line="240" w:lineRule="auto"/>
    </w:pPr>
    <w:rPr>
      <w:rFonts w:ascii="Calibri" w:eastAsia="Calibri" w:hAnsi="Calibri" w:cs="Times New Roman"/>
      <w:sz w:val="20"/>
      <w:szCs w:val="20"/>
      <w:lang w:eastAsia="de-AT"/>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3-Accent1">
    <w:name w:val="Medium Grid 3 Accent 1"/>
    <w:basedOn w:val="TableNormal"/>
    <w:uiPriority w:val="69"/>
    <w:rsid w:val="00B7052C"/>
    <w:pPr>
      <w:spacing w:after="0" w:line="240" w:lineRule="auto"/>
    </w:pPr>
    <w:rPr>
      <w:rFonts w:ascii="Calibri" w:eastAsia="Calibri" w:hAnsi="Calibri" w:cs="Times New Roman"/>
      <w:sz w:val="20"/>
      <w:szCs w:val="20"/>
      <w:lang w:eastAsia="de-AT"/>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Absatz-Tabelle">
    <w:name w:val="Absatz-Tabelle"/>
    <w:basedOn w:val="Normal"/>
    <w:rsid w:val="00B7052C"/>
    <w:pPr>
      <w:keepLines/>
      <w:spacing w:before="60" w:after="40"/>
      <w:ind w:left="113"/>
    </w:pPr>
    <w:rPr>
      <w:rFonts w:ascii="Arial" w:hAnsi="Arial"/>
      <w:sz w:val="18"/>
      <w:szCs w:val="20"/>
      <w:lang w:val="de-DE" w:eastAsia="de-DE"/>
    </w:rPr>
  </w:style>
  <w:style w:type="paragraph" w:styleId="FootnoteText">
    <w:name w:val="footnote text"/>
    <w:basedOn w:val="Normal"/>
    <w:link w:val="FootnoteTextChar"/>
    <w:unhideWhenUsed/>
    <w:rsid w:val="00B7052C"/>
    <w:rPr>
      <w:sz w:val="20"/>
      <w:szCs w:val="20"/>
    </w:rPr>
  </w:style>
  <w:style w:type="character" w:customStyle="1" w:styleId="FootnoteTextChar">
    <w:name w:val="Footnote Text Char"/>
    <w:basedOn w:val="DefaultParagraphFont"/>
    <w:link w:val="FootnoteText"/>
    <w:rsid w:val="00B7052C"/>
    <w:rPr>
      <w:rFonts w:ascii="Garamond" w:eastAsia="Times New Roman" w:hAnsi="Garamond" w:cs="Times New Roman"/>
      <w:sz w:val="20"/>
      <w:szCs w:val="20"/>
      <w:lang w:val="en-US"/>
    </w:rPr>
  </w:style>
  <w:style w:type="character" w:styleId="FootnoteReference">
    <w:name w:val="footnote reference"/>
    <w:unhideWhenUsed/>
    <w:rsid w:val="00B7052C"/>
    <w:rPr>
      <w:vertAlign w:val="superscript"/>
    </w:rPr>
  </w:style>
  <w:style w:type="paragraph" w:styleId="Caption">
    <w:name w:val="caption"/>
    <w:basedOn w:val="Normal"/>
    <w:next w:val="Normal"/>
    <w:uiPriority w:val="35"/>
    <w:unhideWhenUsed/>
    <w:qFormat/>
    <w:rsid w:val="00B7052C"/>
    <w:rPr>
      <w:b/>
      <w:bCs/>
      <w:sz w:val="20"/>
      <w:szCs w:val="20"/>
    </w:rPr>
  </w:style>
  <w:style w:type="paragraph" w:styleId="NoSpacing">
    <w:name w:val="No Spacing"/>
    <w:uiPriority w:val="1"/>
    <w:qFormat/>
    <w:rsid w:val="00B7052C"/>
    <w:pPr>
      <w:spacing w:after="0" w:line="240" w:lineRule="auto"/>
    </w:pPr>
    <w:rPr>
      <w:rFonts w:ascii="Times New Roman" w:eastAsia="Times New Roman" w:hAnsi="Times New Roman" w:cs="Times New Roman"/>
      <w:sz w:val="24"/>
      <w:szCs w:val="24"/>
      <w:lang w:val="de-DE" w:eastAsia="de-DE"/>
    </w:rPr>
  </w:style>
  <w:style w:type="character" w:customStyle="1" w:styleId="biblio-authors">
    <w:name w:val="biblio-authors"/>
    <w:basedOn w:val="DefaultParagraphFont"/>
    <w:rsid w:val="00B7052C"/>
  </w:style>
  <w:style w:type="character" w:customStyle="1" w:styleId="biblio-title">
    <w:name w:val="biblio-title"/>
    <w:basedOn w:val="DefaultParagraphFont"/>
    <w:rsid w:val="00B7052C"/>
  </w:style>
  <w:style w:type="character" w:customStyle="1" w:styleId="biblio-abstract-link1">
    <w:name w:val="biblio-abstract-link1"/>
    <w:rsid w:val="00B7052C"/>
    <w:rPr>
      <w:b w:val="0"/>
      <w:bCs w:val="0"/>
      <w:i w:val="0"/>
      <w:iCs w:val="0"/>
      <w:strike w:val="0"/>
      <w:dstrike w:val="0"/>
      <w:sz w:val="18"/>
      <w:szCs w:val="18"/>
      <w:u w:val="none"/>
      <w:effect w:val="none"/>
    </w:rPr>
  </w:style>
  <w:style w:type="paragraph" w:styleId="Revision">
    <w:name w:val="Revision"/>
    <w:hidden/>
    <w:uiPriority w:val="99"/>
    <w:semiHidden/>
    <w:rsid w:val="00B7052C"/>
    <w:pPr>
      <w:spacing w:after="0" w:line="240" w:lineRule="auto"/>
    </w:pPr>
    <w:rPr>
      <w:rFonts w:ascii="Garamond" w:eastAsia="Times New Roman" w:hAnsi="Garamond" w:cs="Times New Roman"/>
      <w:sz w:val="24"/>
      <w:szCs w:val="24"/>
      <w:lang w:val="en-US"/>
    </w:rPr>
  </w:style>
  <w:style w:type="paragraph" w:styleId="ListParagraph">
    <w:name w:val="List Paragraph"/>
    <w:basedOn w:val="Normal"/>
    <w:uiPriority w:val="34"/>
    <w:qFormat/>
    <w:rsid w:val="00B7052C"/>
    <w:pPr>
      <w:spacing w:after="0"/>
      <w:ind w:left="720"/>
      <w:contextualSpacing/>
    </w:pPr>
    <w:rPr>
      <w:rFonts w:ascii="Times New Roman" w:hAnsi="Times New Roman"/>
      <w:lang w:val="de-DE" w:eastAsia="de-DE"/>
    </w:rPr>
  </w:style>
  <w:style w:type="paragraph" w:customStyle="1" w:styleId="Listenabsatz1">
    <w:name w:val="Listenabsatz1"/>
    <w:basedOn w:val="Normal"/>
    <w:uiPriority w:val="34"/>
    <w:qFormat/>
    <w:rsid w:val="00B7052C"/>
    <w:pPr>
      <w:spacing w:after="0"/>
      <w:ind w:left="720"/>
      <w:contextualSpacing/>
    </w:pPr>
    <w:rPr>
      <w:rFonts w:ascii="Times New Roman" w:eastAsia="Calibri" w:hAnsi="Times New Roman"/>
      <w:lang w:val="en-GB" w:eastAsia="ja-JP"/>
    </w:rPr>
  </w:style>
  <w:style w:type="paragraph" w:customStyle="1" w:styleId="BODY">
    <w:name w:val="BODY"/>
    <w:basedOn w:val="BodyText"/>
    <w:link w:val="BODYChar"/>
    <w:qFormat/>
    <w:rsid w:val="00B7052C"/>
    <w:pPr>
      <w:tabs>
        <w:tab w:val="left" w:pos="850"/>
        <w:tab w:val="left" w:pos="1191"/>
        <w:tab w:val="left" w:pos="1531"/>
      </w:tabs>
      <w:spacing w:after="240"/>
      <w:jc w:val="both"/>
    </w:pPr>
    <w:rPr>
      <w:rFonts w:ascii="Arial" w:hAnsi="Arial"/>
      <w:sz w:val="22"/>
      <w:szCs w:val="20"/>
      <w:lang w:val="fr-FR"/>
    </w:rPr>
  </w:style>
  <w:style w:type="character" w:customStyle="1" w:styleId="BODYChar">
    <w:name w:val="BODY Char"/>
    <w:link w:val="BODY"/>
    <w:rsid w:val="00B7052C"/>
    <w:rPr>
      <w:rFonts w:ascii="Arial" w:eastAsia="Times New Roman" w:hAnsi="Arial" w:cs="Times New Roman"/>
      <w:szCs w:val="20"/>
      <w:lang w:val="fr-FR"/>
    </w:rPr>
  </w:style>
  <w:style w:type="paragraph" w:styleId="BodyText">
    <w:name w:val="Body Text"/>
    <w:basedOn w:val="Normal"/>
    <w:link w:val="BodyTextChar"/>
    <w:uiPriority w:val="99"/>
    <w:semiHidden/>
    <w:unhideWhenUsed/>
    <w:rsid w:val="00B7052C"/>
  </w:style>
  <w:style w:type="character" w:customStyle="1" w:styleId="BodyTextChar">
    <w:name w:val="Body Text Char"/>
    <w:basedOn w:val="DefaultParagraphFont"/>
    <w:link w:val="BodyText"/>
    <w:uiPriority w:val="99"/>
    <w:semiHidden/>
    <w:rsid w:val="00B7052C"/>
    <w:rPr>
      <w:rFonts w:ascii="Garamond" w:eastAsia="Times New Roman" w:hAnsi="Garamond" w:cs="Times New Roman"/>
      <w:sz w:val="24"/>
      <w:szCs w:val="24"/>
      <w:lang w:val="en-US"/>
    </w:rPr>
  </w:style>
  <w:style w:type="character" w:styleId="PlaceholderText">
    <w:name w:val="Placeholder Text"/>
    <w:basedOn w:val="DefaultParagraphFont"/>
    <w:uiPriority w:val="99"/>
    <w:semiHidden/>
    <w:rsid w:val="00B7052C"/>
    <w:rPr>
      <w:color w:val="808080"/>
    </w:rPr>
  </w:style>
  <w:style w:type="character" w:customStyle="1" w:styleId="Formatvorlage1">
    <w:name w:val="Formatvorlage1"/>
    <w:basedOn w:val="DefaultParagraphFont"/>
    <w:rsid w:val="00B7052C"/>
    <w:rPr>
      <w:rFonts w:ascii="Arial" w:hAnsi="Arial"/>
      <w:color w:val="4F81BD" w:themeColor="accent1"/>
      <w:sz w:val="20"/>
    </w:rPr>
  </w:style>
  <w:style w:type="character" w:customStyle="1" w:styleId="Formatvorlage2">
    <w:name w:val="Formatvorlage2"/>
    <w:basedOn w:val="DefaultParagraphFont"/>
    <w:rsid w:val="00B7052C"/>
    <w:rPr>
      <w:rFonts w:ascii="Arial" w:hAnsi="Arial"/>
      <w:u w:color="1F497D" w:themeColor="text2"/>
    </w:rPr>
  </w:style>
  <w:style w:type="paragraph" w:styleId="DocumentMap">
    <w:name w:val="Document Map"/>
    <w:basedOn w:val="Normal"/>
    <w:link w:val="DocumentMapChar"/>
    <w:uiPriority w:val="99"/>
    <w:semiHidden/>
    <w:unhideWhenUsed/>
    <w:rsid w:val="00B7052C"/>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B7052C"/>
    <w:rPr>
      <w:rFonts w:ascii="Tahoma" w:eastAsia="Times New Roman" w:hAnsi="Tahoma" w:cs="Tahoma"/>
      <w:sz w:val="16"/>
      <w:szCs w:val="16"/>
      <w:lang w:val="en-US"/>
    </w:rPr>
  </w:style>
  <w:style w:type="paragraph" w:styleId="Subtitle">
    <w:name w:val="Subtitle"/>
    <w:basedOn w:val="Normal"/>
    <w:next w:val="Normal"/>
    <w:link w:val="SubtitleChar"/>
    <w:uiPriority w:val="11"/>
    <w:qFormat/>
    <w:rsid w:val="00B7052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7052C"/>
    <w:rPr>
      <w:rFonts w:asciiTheme="majorHAnsi" w:eastAsiaTheme="majorEastAsia" w:hAnsiTheme="majorHAnsi" w:cstheme="majorBidi"/>
      <w:i/>
      <w:iCs/>
      <w:color w:val="4F81BD" w:themeColor="accent1"/>
      <w:spacing w:val="15"/>
      <w:sz w:val="24"/>
      <w:szCs w:val="24"/>
      <w:lang w:val="en-US"/>
    </w:rPr>
  </w:style>
  <w:style w:type="character" w:customStyle="1" w:styleId="CommentTextChar">
    <w:name w:val="Comment Text Char"/>
    <w:basedOn w:val="DefaultParagraphFont"/>
    <w:link w:val="CommentText"/>
    <w:uiPriority w:val="99"/>
    <w:rsid w:val="00B7052C"/>
    <w:rPr>
      <w:rFonts w:ascii="Garamond" w:eastAsia="Times New Roman" w:hAnsi="Garamond" w:cs="Times New Roman"/>
      <w:sz w:val="20"/>
      <w:szCs w:val="20"/>
      <w:lang w:val="en-US"/>
    </w:rPr>
  </w:style>
  <w:style w:type="table" w:styleId="TableGrid">
    <w:name w:val="Table Grid"/>
    <w:basedOn w:val="TableNormal"/>
    <w:uiPriority w:val="59"/>
    <w:rsid w:val="00B705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58881">
      <w:bodyDiv w:val="1"/>
      <w:marLeft w:val="0"/>
      <w:marRight w:val="0"/>
      <w:marTop w:val="0"/>
      <w:marBottom w:val="0"/>
      <w:divBdr>
        <w:top w:val="none" w:sz="0" w:space="0" w:color="auto"/>
        <w:left w:val="none" w:sz="0" w:space="0" w:color="auto"/>
        <w:bottom w:val="none" w:sz="0" w:space="0" w:color="auto"/>
        <w:right w:val="none" w:sz="0" w:space="0" w:color="auto"/>
      </w:divBdr>
    </w:div>
    <w:div w:id="159790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jects.eionet.europa.eu/sanap/self-assessment/" TargetMode="External"/><Relationship Id="rId3" Type="http://schemas.openxmlformats.org/officeDocument/2006/relationships/styles" Target="styles.xml"/><Relationship Id="rId7" Type="http://schemas.openxmlformats.org/officeDocument/2006/relationships/hyperlink" Target="http://projects.eionet.europa.eu/sanap/self-assessment/glossa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AF9CA-97F1-45EA-8AF1-2496011A2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3208</Words>
  <Characters>18288</Characters>
  <Application>Microsoft Office Word</Application>
  <DocSecurity>0</DocSecurity>
  <Lines>152</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European Environment Agency</Company>
  <LinksUpToDate>false</LinksUpToDate>
  <CharactersWithSpaces>21454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Valentin</cp:lastModifiedBy>
  <cp:revision>3</cp:revision>
  <cp:lastPrinted>2013-04-25T14:02:00Z</cp:lastPrinted>
  <dcterms:created xsi:type="dcterms:W3CDTF">2013-04-25T14:48:00Z</dcterms:created>
  <dcterms:modified xsi:type="dcterms:W3CDTF">2013-05-06T08:05:00Z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